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A0E" w:rsidRDefault="00692A0E" w:rsidP="00CA64F0">
      <w:pPr>
        <w:spacing w:line="360" w:lineRule="auto"/>
        <w:rPr>
          <w:rFonts w:ascii="微软雅黑" w:eastAsia="微软雅黑" w:hAnsi="微软雅黑"/>
          <w:b/>
          <w:sz w:val="28"/>
          <w:szCs w:val="28"/>
          <w:lang w:val="en-GB"/>
        </w:rPr>
      </w:pPr>
    </w:p>
    <w:p w:rsidR="006C7E03" w:rsidRDefault="006C7E03" w:rsidP="00CA64F0">
      <w:pPr>
        <w:spacing w:line="360" w:lineRule="auto"/>
        <w:rPr>
          <w:rFonts w:ascii="微软雅黑" w:eastAsia="微软雅黑" w:hAnsi="微软雅黑"/>
          <w:b/>
          <w:sz w:val="28"/>
          <w:szCs w:val="28"/>
          <w:lang w:val="en-GB"/>
        </w:rPr>
      </w:pPr>
    </w:p>
    <w:p w:rsidR="00692A0E" w:rsidRDefault="00692A0E" w:rsidP="00CA64F0">
      <w:pPr>
        <w:spacing w:line="360" w:lineRule="auto"/>
        <w:rPr>
          <w:rFonts w:ascii="微软雅黑" w:eastAsia="微软雅黑" w:hAnsi="微软雅黑"/>
          <w:b/>
          <w:sz w:val="28"/>
          <w:szCs w:val="28"/>
          <w:lang w:val="en-GB"/>
        </w:rPr>
      </w:pPr>
    </w:p>
    <w:p w:rsidR="00692A0E" w:rsidRDefault="00692A0E" w:rsidP="00CA64F0">
      <w:pPr>
        <w:spacing w:line="360" w:lineRule="auto"/>
        <w:rPr>
          <w:rFonts w:ascii="微软雅黑" w:eastAsia="微软雅黑" w:hAnsi="微软雅黑"/>
          <w:b/>
          <w:sz w:val="28"/>
          <w:szCs w:val="28"/>
          <w:lang w:val="en-GB"/>
        </w:rPr>
      </w:pPr>
    </w:p>
    <w:p w:rsidR="00692A0E" w:rsidRDefault="00692A0E" w:rsidP="00CA64F0">
      <w:pPr>
        <w:spacing w:line="360" w:lineRule="auto"/>
        <w:rPr>
          <w:rFonts w:ascii="微软雅黑" w:eastAsia="微软雅黑" w:hAnsi="微软雅黑"/>
          <w:b/>
          <w:sz w:val="28"/>
          <w:szCs w:val="28"/>
          <w:lang w:val="en-GB"/>
        </w:rPr>
      </w:pPr>
    </w:p>
    <w:p w:rsidR="00692A0E" w:rsidRPr="00E05E48" w:rsidRDefault="00692A0E" w:rsidP="00CA64F0">
      <w:pPr>
        <w:spacing w:line="360" w:lineRule="auto"/>
        <w:rPr>
          <w:rFonts w:ascii="微软雅黑" w:eastAsia="微软雅黑" w:hAnsi="微软雅黑"/>
          <w:b/>
          <w:sz w:val="28"/>
          <w:szCs w:val="28"/>
        </w:rPr>
      </w:pPr>
    </w:p>
    <w:p w:rsidR="00692A0E" w:rsidRPr="00E05E48" w:rsidRDefault="00AE1FE9" w:rsidP="00CA64F0">
      <w:pPr>
        <w:spacing w:line="360" w:lineRule="auto"/>
        <w:jc w:val="center"/>
        <w:rPr>
          <w:rFonts w:ascii="微软雅黑" w:eastAsia="微软雅黑" w:hAnsi="微软雅黑"/>
          <w:b/>
          <w:sz w:val="28"/>
          <w:szCs w:val="28"/>
        </w:rPr>
      </w:pPr>
      <w:r>
        <w:rPr>
          <w:rFonts w:ascii="微软雅黑" w:eastAsia="微软雅黑" w:hAnsi="微软雅黑" w:hint="eastAsia"/>
          <w:b/>
          <w:bCs/>
          <w:color w:val="000080"/>
          <w:sz w:val="52"/>
          <w:szCs w:val="52"/>
        </w:rPr>
        <w:t>华工正源</w:t>
      </w:r>
      <w:r w:rsidR="00692A0E">
        <w:rPr>
          <w:rFonts w:ascii="微软雅黑" w:eastAsia="微软雅黑" w:hAnsi="微软雅黑" w:hint="eastAsia"/>
          <w:b/>
          <w:bCs/>
          <w:color w:val="000080"/>
          <w:sz w:val="52"/>
          <w:szCs w:val="52"/>
        </w:rPr>
        <w:t>MES</w:t>
      </w:r>
      <w:r w:rsidR="00692A0E" w:rsidRPr="00CC1954">
        <w:rPr>
          <w:rFonts w:ascii="微软雅黑" w:eastAsia="微软雅黑" w:hAnsi="微软雅黑" w:hint="eastAsia"/>
          <w:b/>
          <w:bCs/>
          <w:color w:val="000080"/>
          <w:sz w:val="52"/>
          <w:szCs w:val="52"/>
        </w:rPr>
        <w:t>项目</w:t>
      </w:r>
      <w:r w:rsidR="007253E2">
        <w:rPr>
          <w:rFonts w:ascii="微软雅黑" w:eastAsia="微软雅黑" w:hAnsi="微软雅黑" w:hint="eastAsia"/>
          <w:b/>
          <w:bCs/>
          <w:color w:val="000080"/>
          <w:sz w:val="52"/>
          <w:szCs w:val="52"/>
        </w:rPr>
        <w:t>K3</w:t>
      </w:r>
      <w:r w:rsidR="008E2600">
        <w:rPr>
          <w:rFonts w:ascii="微软雅黑" w:eastAsia="微软雅黑" w:hAnsi="微软雅黑" w:hint="eastAsia"/>
          <w:b/>
          <w:bCs/>
          <w:color w:val="000080"/>
          <w:sz w:val="52"/>
          <w:szCs w:val="52"/>
        </w:rPr>
        <w:t>集成</w:t>
      </w:r>
      <w:r w:rsidR="00692A0E">
        <w:rPr>
          <w:rFonts w:ascii="微软雅黑" w:eastAsia="微软雅黑" w:hAnsi="微软雅黑" w:hint="eastAsia"/>
          <w:b/>
          <w:bCs/>
          <w:color w:val="000080"/>
          <w:sz w:val="52"/>
          <w:szCs w:val="52"/>
        </w:rPr>
        <w:t>方案</w:t>
      </w:r>
    </w:p>
    <w:p w:rsidR="00692A0E" w:rsidRDefault="00692A0E" w:rsidP="00CA64F0">
      <w:pPr>
        <w:spacing w:line="360" w:lineRule="auto"/>
        <w:rPr>
          <w:rFonts w:ascii="微软雅黑" w:eastAsia="微软雅黑" w:hAnsi="微软雅黑"/>
          <w:b/>
          <w:sz w:val="28"/>
          <w:szCs w:val="28"/>
          <w:lang w:val="en-GB"/>
        </w:rPr>
      </w:pPr>
    </w:p>
    <w:p w:rsidR="00692A0E" w:rsidRDefault="00692A0E" w:rsidP="00CA64F0">
      <w:pPr>
        <w:spacing w:line="360" w:lineRule="auto"/>
        <w:rPr>
          <w:rFonts w:ascii="微软雅黑" w:eastAsia="微软雅黑" w:hAnsi="微软雅黑"/>
          <w:b/>
          <w:sz w:val="28"/>
          <w:szCs w:val="28"/>
          <w:lang w:val="en-GB"/>
        </w:rPr>
      </w:pPr>
    </w:p>
    <w:p w:rsidR="00692A0E" w:rsidRDefault="00310D64" w:rsidP="00CA64F0">
      <w:pPr>
        <w:spacing w:line="360" w:lineRule="auto"/>
        <w:rPr>
          <w:rFonts w:ascii="微软雅黑" w:eastAsia="微软雅黑" w:hAnsi="微软雅黑"/>
          <w:b/>
          <w:sz w:val="28"/>
          <w:szCs w:val="28"/>
          <w:lang w:val="en-GB"/>
        </w:rPr>
      </w:pPr>
      <w:r>
        <w:rPr>
          <w:noProof/>
        </w:rPr>
        <w:drawing>
          <wp:anchor distT="0" distB="0" distL="114300" distR="114300" simplePos="0" relativeHeight="251695104" behindDoc="0" locked="0" layoutInCell="1" allowOverlap="1" wp14:anchorId="2589F3BF" wp14:editId="3858B2AA">
            <wp:simplePos x="0" y="0"/>
            <wp:positionH relativeFrom="column">
              <wp:posOffset>3438525</wp:posOffset>
            </wp:positionH>
            <wp:positionV relativeFrom="paragraph">
              <wp:posOffset>48260</wp:posOffset>
            </wp:positionV>
            <wp:extent cx="2023745" cy="3665855"/>
            <wp:effectExtent l="0" t="0" r="0" b="0"/>
            <wp:wrapSquare wrapText="left"/>
            <wp:docPr id="33" name="图片 33" descr="说明: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62" descr="说明: 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745" cy="3665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2A0E" w:rsidRDefault="00692A0E" w:rsidP="00CA64F0">
      <w:pPr>
        <w:spacing w:line="360" w:lineRule="auto"/>
        <w:rPr>
          <w:rFonts w:ascii="微软雅黑" w:eastAsia="微软雅黑" w:hAnsi="微软雅黑"/>
          <w:b/>
          <w:sz w:val="28"/>
          <w:szCs w:val="28"/>
          <w:lang w:val="en-GB"/>
        </w:rPr>
      </w:pPr>
    </w:p>
    <w:p w:rsidR="00692A0E" w:rsidRDefault="00692A0E" w:rsidP="00CA64F0">
      <w:pPr>
        <w:spacing w:line="360" w:lineRule="auto"/>
        <w:rPr>
          <w:rFonts w:ascii="微软雅黑" w:eastAsia="微软雅黑" w:hAnsi="微软雅黑"/>
          <w:b/>
          <w:sz w:val="28"/>
          <w:szCs w:val="28"/>
          <w:lang w:val="en-GB"/>
        </w:rPr>
      </w:pPr>
    </w:p>
    <w:p w:rsidR="00692A0E" w:rsidRDefault="00692A0E" w:rsidP="00CA64F0">
      <w:pPr>
        <w:spacing w:line="360" w:lineRule="auto"/>
        <w:rPr>
          <w:rFonts w:ascii="微软雅黑" w:eastAsia="微软雅黑" w:hAnsi="微软雅黑"/>
          <w:b/>
          <w:sz w:val="28"/>
          <w:szCs w:val="28"/>
          <w:lang w:val="en-GB"/>
        </w:rPr>
      </w:pPr>
    </w:p>
    <w:p w:rsidR="00692A0E" w:rsidRDefault="00692A0E" w:rsidP="00CA64F0">
      <w:pPr>
        <w:spacing w:line="360" w:lineRule="auto"/>
        <w:rPr>
          <w:rFonts w:ascii="微软雅黑" w:eastAsia="微软雅黑" w:hAnsi="微软雅黑"/>
          <w:b/>
          <w:sz w:val="28"/>
          <w:szCs w:val="28"/>
          <w:lang w:val="en-GB"/>
        </w:rPr>
      </w:pPr>
    </w:p>
    <w:p w:rsidR="00692A0E" w:rsidRDefault="00692A0E" w:rsidP="00CA64F0">
      <w:pPr>
        <w:spacing w:line="360" w:lineRule="auto"/>
        <w:rPr>
          <w:rFonts w:ascii="微软雅黑" w:eastAsia="微软雅黑" w:hAnsi="微软雅黑"/>
          <w:b/>
          <w:sz w:val="28"/>
          <w:szCs w:val="28"/>
          <w:lang w:val="en-GB"/>
        </w:rPr>
      </w:pPr>
    </w:p>
    <w:p w:rsidR="00692A0E" w:rsidRDefault="00692A0E" w:rsidP="00CA64F0">
      <w:pPr>
        <w:spacing w:line="360" w:lineRule="auto"/>
        <w:rPr>
          <w:rFonts w:ascii="微软雅黑" w:eastAsia="微软雅黑" w:hAnsi="微软雅黑"/>
          <w:b/>
          <w:sz w:val="28"/>
          <w:szCs w:val="28"/>
          <w:lang w:val="en-GB"/>
        </w:rPr>
      </w:pPr>
    </w:p>
    <w:p w:rsidR="00692A0E" w:rsidRDefault="00692A0E" w:rsidP="00CA64F0">
      <w:pPr>
        <w:spacing w:line="360" w:lineRule="auto"/>
        <w:rPr>
          <w:rFonts w:ascii="微软雅黑" w:eastAsia="微软雅黑" w:hAnsi="微软雅黑"/>
          <w:b/>
          <w:sz w:val="28"/>
          <w:szCs w:val="28"/>
          <w:lang w:val="en-GB"/>
        </w:rPr>
      </w:pPr>
    </w:p>
    <w:p w:rsidR="00496923" w:rsidRPr="002F39F1" w:rsidRDefault="00496923" w:rsidP="00CA64F0">
      <w:pPr>
        <w:spacing w:line="360" w:lineRule="auto"/>
        <w:rPr>
          <w:rFonts w:ascii="微软雅黑" w:eastAsia="微软雅黑" w:hAnsi="微软雅黑"/>
          <w:b/>
          <w:sz w:val="28"/>
          <w:szCs w:val="28"/>
          <w:lang w:val="en-GB"/>
        </w:rPr>
        <w:sectPr w:rsidR="00496923" w:rsidRPr="002F39F1" w:rsidSect="005B70DF">
          <w:headerReference w:type="even" r:id="rId9"/>
          <w:headerReference w:type="default" r:id="rId10"/>
          <w:footerReference w:type="even" r:id="rId11"/>
          <w:footerReference w:type="default" r:id="rId12"/>
          <w:headerReference w:type="first" r:id="rId13"/>
          <w:footerReference w:type="first" r:id="rId14"/>
          <w:pgSz w:w="11906" w:h="16838" w:code="9"/>
          <w:pgMar w:top="1134" w:right="1418" w:bottom="1134" w:left="1418" w:header="567" w:footer="454" w:gutter="0"/>
          <w:pgNumType w:fmt="upperRoman" w:start="1"/>
          <w:cols w:space="425"/>
          <w:titlePg/>
          <w:docGrid w:linePitch="326"/>
        </w:sectPr>
      </w:pPr>
    </w:p>
    <w:p w:rsidR="00BA4060" w:rsidRPr="00AA22B4" w:rsidRDefault="00BA4060" w:rsidP="00CA64F0">
      <w:pPr>
        <w:pStyle w:val="ac"/>
        <w:numPr>
          <w:ilvl w:val="0"/>
          <w:numId w:val="144"/>
        </w:numPr>
        <w:spacing w:line="360" w:lineRule="auto"/>
        <w:ind w:left="716" w:hangingChars="175" w:hanging="716"/>
        <w:jc w:val="left"/>
        <w:rPr>
          <w:rFonts w:asciiTheme="minorEastAsia" w:eastAsiaTheme="minorEastAsia" w:hAnsiTheme="minorEastAsia"/>
          <w:spacing w:val="64"/>
          <w:sz w:val="28"/>
          <w:szCs w:val="28"/>
        </w:rPr>
      </w:pPr>
      <w:r w:rsidRPr="00AA22B4">
        <w:rPr>
          <w:rFonts w:asciiTheme="minorEastAsia" w:eastAsiaTheme="minorEastAsia" w:hAnsiTheme="minorEastAsia" w:hint="eastAsia"/>
          <w:b/>
          <w:bCs/>
          <w:spacing w:val="64"/>
          <w:sz w:val="28"/>
          <w:szCs w:val="28"/>
        </w:rPr>
        <w:lastRenderedPageBreak/>
        <w:t>文档修改记录</w:t>
      </w:r>
    </w:p>
    <w:tbl>
      <w:tblPr>
        <w:tblW w:w="9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84"/>
        <w:gridCol w:w="1393"/>
        <w:gridCol w:w="2143"/>
        <w:gridCol w:w="4266"/>
      </w:tblGrid>
      <w:tr w:rsidR="00BA4060" w:rsidRPr="00265E01" w:rsidTr="002C5B4F">
        <w:trPr>
          <w:tblHeader/>
          <w:jc w:val="center"/>
        </w:trPr>
        <w:tc>
          <w:tcPr>
            <w:tcW w:w="1284" w:type="dxa"/>
            <w:shd w:val="clear" w:color="auto" w:fill="000080"/>
            <w:vAlign w:val="center"/>
          </w:tcPr>
          <w:p w:rsidR="00BA4060" w:rsidRPr="00AA22B4" w:rsidRDefault="00BA4060" w:rsidP="00CA64F0">
            <w:pPr>
              <w:keepNext/>
              <w:keepLines/>
              <w:widowControl/>
              <w:spacing w:before="240" w:after="60" w:line="360" w:lineRule="auto"/>
              <w:jc w:val="center"/>
              <w:rPr>
                <w:rFonts w:asciiTheme="minorEastAsia" w:eastAsiaTheme="minorEastAsia" w:hAnsiTheme="minorEastAsia" w:cs="Wingdings"/>
                <w:b/>
                <w:color w:val="auto"/>
                <w:lang w:val="en-GB"/>
              </w:rPr>
            </w:pPr>
            <w:r w:rsidRPr="00AA22B4">
              <w:rPr>
                <w:rFonts w:asciiTheme="minorEastAsia" w:eastAsiaTheme="minorEastAsia" w:hAnsiTheme="minorEastAsia" w:cs="Wingdings"/>
                <w:b/>
                <w:color w:val="auto"/>
                <w:lang w:val="en-GB"/>
              </w:rPr>
              <w:t>版本号</w:t>
            </w:r>
          </w:p>
        </w:tc>
        <w:tc>
          <w:tcPr>
            <w:tcW w:w="1393" w:type="dxa"/>
            <w:shd w:val="clear" w:color="auto" w:fill="000080"/>
            <w:vAlign w:val="center"/>
          </w:tcPr>
          <w:p w:rsidR="00BA4060" w:rsidRPr="00AA22B4" w:rsidRDefault="00BA4060" w:rsidP="00CA64F0">
            <w:pPr>
              <w:keepNext/>
              <w:keepLines/>
              <w:widowControl/>
              <w:spacing w:before="240" w:after="60" w:line="360" w:lineRule="auto"/>
              <w:jc w:val="center"/>
              <w:rPr>
                <w:rFonts w:asciiTheme="minorEastAsia" w:eastAsiaTheme="minorEastAsia" w:hAnsiTheme="minorEastAsia" w:cs="Wingdings"/>
                <w:b/>
                <w:color w:val="auto"/>
                <w:lang w:val="en-GB"/>
              </w:rPr>
            </w:pPr>
            <w:r w:rsidRPr="00AA22B4">
              <w:rPr>
                <w:rFonts w:asciiTheme="minorEastAsia" w:eastAsiaTheme="minorEastAsia" w:hAnsiTheme="minorEastAsia" w:cs="Wingdings"/>
                <w:b/>
                <w:color w:val="auto"/>
                <w:lang w:val="en-GB"/>
              </w:rPr>
              <w:t>日期</w:t>
            </w:r>
          </w:p>
        </w:tc>
        <w:tc>
          <w:tcPr>
            <w:tcW w:w="2143" w:type="dxa"/>
            <w:shd w:val="clear" w:color="auto" w:fill="000080"/>
            <w:vAlign w:val="center"/>
          </w:tcPr>
          <w:p w:rsidR="00BA4060" w:rsidRPr="00AA22B4" w:rsidRDefault="00BA4060" w:rsidP="00CA64F0">
            <w:pPr>
              <w:keepNext/>
              <w:keepLines/>
              <w:widowControl/>
              <w:spacing w:before="240" w:after="60" w:line="360" w:lineRule="auto"/>
              <w:jc w:val="center"/>
              <w:rPr>
                <w:rFonts w:asciiTheme="minorEastAsia" w:eastAsiaTheme="minorEastAsia" w:hAnsiTheme="minorEastAsia" w:cs="Wingdings"/>
                <w:b/>
                <w:color w:val="auto"/>
                <w:lang w:val="en-GB"/>
              </w:rPr>
            </w:pPr>
            <w:r w:rsidRPr="00AA22B4">
              <w:rPr>
                <w:rFonts w:asciiTheme="minorEastAsia" w:eastAsiaTheme="minorEastAsia" w:hAnsiTheme="minorEastAsia" w:cs="Wingdings"/>
                <w:b/>
                <w:color w:val="auto"/>
                <w:lang w:val="en-GB"/>
              </w:rPr>
              <w:t>作者/修订者</w:t>
            </w:r>
          </w:p>
        </w:tc>
        <w:tc>
          <w:tcPr>
            <w:tcW w:w="4266" w:type="dxa"/>
            <w:shd w:val="clear" w:color="auto" w:fill="000080"/>
            <w:vAlign w:val="center"/>
          </w:tcPr>
          <w:p w:rsidR="00BA4060" w:rsidRPr="00AA22B4" w:rsidRDefault="00BA4060" w:rsidP="00CA64F0">
            <w:pPr>
              <w:keepNext/>
              <w:keepLines/>
              <w:widowControl/>
              <w:spacing w:before="240" w:after="60" w:line="360" w:lineRule="auto"/>
              <w:jc w:val="center"/>
              <w:rPr>
                <w:rFonts w:asciiTheme="minorEastAsia" w:eastAsiaTheme="minorEastAsia" w:hAnsiTheme="minorEastAsia" w:cs="Wingdings"/>
                <w:b/>
                <w:color w:val="auto"/>
                <w:lang w:val="en-GB"/>
              </w:rPr>
            </w:pPr>
            <w:r w:rsidRPr="00AA22B4">
              <w:rPr>
                <w:rFonts w:asciiTheme="minorEastAsia" w:eastAsiaTheme="minorEastAsia" w:hAnsiTheme="minorEastAsia" w:cs="Wingdings"/>
                <w:b/>
                <w:color w:val="auto"/>
                <w:lang w:val="en-GB"/>
              </w:rPr>
              <w:t>描述</w:t>
            </w:r>
          </w:p>
        </w:tc>
      </w:tr>
      <w:tr w:rsidR="00F834CA" w:rsidRPr="00265E01" w:rsidTr="002C5B4F">
        <w:trPr>
          <w:trHeight w:val="372"/>
          <w:jc w:val="center"/>
        </w:trPr>
        <w:tc>
          <w:tcPr>
            <w:tcW w:w="1284" w:type="dxa"/>
          </w:tcPr>
          <w:p w:rsidR="00F834CA" w:rsidRPr="00AA22B4" w:rsidRDefault="00F834CA" w:rsidP="00CA64F0">
            <w:pPr>
              <w:spacing w:line="360" w:lineRule="auto"/>
              <w:rPr>
                <w:rFonts w:asciiTheme="minorEastAsia" w:eastAsiaTheme="minorEastAsia" w:hAnsiTheme="minorEastAsia" w:cs="Wingdings"/>
                <w:color w:val="auto"/>
                <w:kern w:val="2"/>
              </w:rPr>
            </w:pPr>
            <w:r>
              <w:rPr>
                <w:rFonts w:asciiTheme="minorEastAsia" w:eastAsiaTheme="minorEastAsia" w:hAnsiTheme="minorEastAsia" w:cs="Wingdings"/>
                <w:color w:val="auto"/>
                <w:kern w:val="2"/>
              </w:rPr>
              <w:t>V</w:t>
            </w:r>
            <w:r w:rsidR="00DF4BB3">
              <w:rPr>
                <w:rFonts w:asciiTheme="minorEastAsia" w:eastAsiaTheme="minorEastAsia" w:hAnsiTheme="minorEastAsia" w:cs="Wingdings" w:hint="eastAsia"/>
                <w:color w:val="auto"/>
                <w:kern w:val="2"/>
              </w:rPr>
              <w:t>1</w:t>
            </w:r>
            <w:r>
              <w:rPr>
                <w:rFonts w:asciiTheme="minorEastAsia" w:eastAsiaTheme="minorEastAsia" w:hAnsiTheme="minorEastAsia" w:cs="Wingdings" w:hint="eastAsia"/>
                <w:color w:val="auto"/>
                <w:kern w:val="2"/>
              </w:rPr>
              <w:t>.0</w:t>
            </w:r>
          </w:p>
        </w:tc>
        <w:tc>
          <w:tcPr>
            <w:tcW w:w="1393" w:type="dxa"/>
          </w:tcPr>
          <w:p w:rsidR="00F834CA" w:rsidRPr="00AA22B4" w:rsidRDefault="007253E2" w:rsidP="00CA64F0">
            <w:pPr>
              <w:spacing w:line="360" w:lineRule="auto"/>
              <w:jc w:val="center"/>
              <w:rPr>
                <w:rFonts w:asciiTheme="minorEastAsia" w:eastAsiaTheme="minorEastAsia" w:hAnsiTheme="minorEastAsia" w:cs="Wingdings"/>
                <w:color w:val="auto"/>
                <w:kern w:val="2"/>
              </w:rPr>
            </w:pPr>
            <w:r>
              <w:rPr>
                <w:rFonts w:asciiTheme="minorEastAsia" w:eastAsiaTheme="minorEastAsia" w:hAnsiTheme="minorEastAsia" w:cs="Wingdings" w:hint="eastAsia"/>
                <w:color w:val="auto"/>
                <w:kern w:val="2"/>
              </w:rPr>
              <w:t>2017.11.27</w:t>
            </w:r>
          </w:p>
        </w:tc>
        <w:tc>
          <w:tcPr>
            <w:tcW w:w="2143" w:type="dxa"/>
          </w:tcPr>
          <w:p w:rsidR="00F834CA" w:rsidRPr="00AA22B4" w:rsidRDefault="00F834CA" w:rsidP="00CA64F0">
            <w:pPr>
              <w:spacing w:line="360" w:lineRule="auto"/>
              <w:jc w:val="center"/>
              <w:rPr>
                <w:rFonts w:asciiTheme="minorEastAsia" w:eastAsiaTheme="minorEastAsia" w:hAnsiTheme="minorEastAsia" w:cs="Wingdings"/>
                <w:color w:val="auto"/>
                <w:kern w:val="2"/>
              </w:rPr>
            </w:pPr>
            <w:r>
              <w:rPr>
                <w:rFonts w:asciiTheme="minorEastAsia" w:eastAsiaTheme="minorEastAsia" w:hAnsiTheme="minorEastAsia" w:cs="Wingdings" w:hint="eastAsia"/>
                <w:color w:val="auto"/>
                <w:kern w:val="2"/>
              </w:rPr>
              <w:t>尹俊雄</w:t>
            </w:r>
          </w:p>
        </w:tc>
        <w:tc>
          <w:tcPr>
            <w:tcW w:w="4266" w:type="dxa"/>
          </w:tcPr>
          <w:p w:rsidR="00F834CA" w:rsidRPr="00AA22B4" w:rsidRDefault="007253E2" w:rsidP="00CA64F0">
            <w:pPr>
              <w:spacing w:line="360" w:lineRule="auto"/>
              <w:rPr>
                <w:rFonts w:asciiTheme="minorEastAsia" w:eastAsiaTheme="minorEastAsia" w:hAnsiTheme="minorEastAsia" w:cs="Wingdings"/>
                <w:color w:val="auto"/>
                <w:kern w:val="2"/>
              </w:rPr>
            </w:pPr>
            <w:r>
              <w:rPr>
                <w:rFonts w:asciiTheme="minorEastAsia" w:eastAsiaTheme="minorEastAsia" w:hAnsiTheme="minorEastAsia" w:cs="Wingdings" w:hint="eastAsia"/>
                <w:color w:val="auto"/>
                <w:kern w:val="2"/>
              </w:rPr>
              <w:t>方案初稿</w:t>
            </w:r>
          </w:p>
        </w:tc>
      </w:tr>
      <w:tr w:rsidR="00DC56DF" w:rsidRPr="00265E01" w:rsidTr="002C5B4F">
        <w:trPr>
          <w:trHeight w:val="372"/>
          <w:jc w:val="center"/>
          <w:ins w:id="0" w:author="cxh" w:date="2017-12-04T12:29:00Z"/>
        </w:trPr>
        <w:tc>
          <w:tcPr>
            <w:tcW w:w="1284" w:type="dxa"/>
          </w:tcPr>
          <w:p w:rsidR="00DC56DF" w:rsidRDefault="00DC56DF" w:rsidP="00DC56DF">
            <w:pPr>
              <w:spacing w:line="360" w:lineRule="auto"/>
              <w:rPr>
                <w:ins w:id="1" w:author="cxh" w:date="2017-12-04T12:29:00Z"/>
                <w:rFonts w:asciiTheme="minorEastAsia" w:eastAsiaTheme="minorEastAsia" w:hAnsiTheme="minorEastAsia" w:cs="Wingdings"/>
                <w:color w:val="auto"/>
                <w:kern w:val="2"/>
              </w:rPr>
            </w:pPr>
            <w:ins w:id="2" w:author="cxh" w:date="2017-12-04T12:30:00Z">
              <w:r>
                <w:rPr>
                  <w:rFonts w:asciiTheme="minorEastAsia" w:eastAsiaTheme="minorEastAsia" w:hAnsiTheme="minorEastAsia" w:cs="Wingdings" w:hint="eastAsia"/>
                  <w:color w:val="auto"/>
                  <w:kern w:val="2"/>
                </w:rPr>
                <w:t>V</w:t>
              </w:r>
              <w:r>
                <w:rPr>
                  <w:rFonts w:asciiTheme="minorEastAsia" w:eastAsiaTheme="minorEastAsia" w:hAnsiTheme="minorEastAsia" w:cs="Wingdings"/>
                  <w:color w:val="auto"/>
                  <w:kern w:val="2"/>
                </w:rPr>
                <w:t>1.1</w:t>
              </w:r>
            </w:ins>
          </w:p>
        </w:tc>
        <w:tc>
          <w:tcPr>
            <w:tcW w:w="1393" w:type="dxa"/>
          </w:tcPr>
          <w:p w:rsidR="00DC56DF" w:rsidRDefault="00DC56DF" w:rsidP="00DC56DF">
            <w:pPr>
              <w:spacing w:line="360" w:lineRule="auto"/>
              <w:jc w:val="center"/>
              <w:rPr>
                <w:ins w:id="3" w:author="cxh" w:date="2017-12-04T12:29:00Z"/>
                <w:rFonts w:asciiTheme="minorEastAsia" w:eastAsiaTheme="minorEastAsia" w:hAnsiTheme="minorEastAsia" w:cs="Wingdings"/>
                <w:color w:val="auto"/>
                <w:kern w:val="2"/>
              </w:rPr>
            </w:pPr>
            <w:ins w:id="4" w:author="cxh" w:date="2017-12-04T12:30:00Z">
              <w:r>
                <w:rPr>
                  <w:rFonts w:asciiTheme="minorEastAsia" w:eastAsiaTheme="minorEastAsia" w:hAnsiTheme="minorEastAsia" w:cs="Wingdings" w:hint="eastAsia"/>
                  <w:color w:val="auto"/>
                  <w:kern w:val="2"/>
                </w:rPr>
                <w:t>2017.1</w:t>
              </w:r>
              <w:r>
                <w:rPr>
                  <w:rFonts w:asciiTheme="minorEastAsia" w:eastAsiaTheme="minorEastAsia" w:hAnsiTheme="minorEastAsia" w:cs="Wingdings"/>
                  <w:color w:val="auto"/>
                  <w:kern w:val="2"/>
                </w:rPr>
                <w:t>2</w:t>
              </w:r>
              <w:r>
                <w:rPr>
                  <w:rFonts w:asciiTheme="minorEastAsia" w:eastAsiaTheme="minorEastAsia" w:hAnsiTheme="minorEastAsia" w:cs="Wingdings" w:hint="eastAsia"/>
                  <w:color w:val="auto"/>
                  <w:kern w:val="2"/>
                </w:rPr>
                <w:t>.</w:t>
              </w:r>
              <w:r>
                <w:rPr>
                  <w:rFonts w:asciiTheme="minorEastAsia" w:eastAsiaTheme="minorEastAsia" w:hAnsiTheme="minorEastAsia" w:cs="Wingdings"/>
                  <w:color w:val="auto"/>
                  <w:kern w:val="2"/>
                </w:rPr>
                <w:t>04</w:t>
              </w:r>
            </w:ins>
          </w:p>
        </w:tc>
        <w:tc>
          <w:tcPr>
            <w:tcW w:w="2143" w:type="dxa"/>
          </w:tcPr>
          <w:p w:rsidR="00DC56DF" w:rsidRDefault="00DC56DF" w:rsidP="00DC56DF">
            <w:pPr>
              <w:spacing w:line="360" w:lineRule="auto"/>
              <w:jc w:val="center"/>
              <w:rPr>
                <w:ins w:id="5" w:author="cxh" w:date="2017-12-04T12:29:00Z"/>
                <w:rFonts w:asciiTheme="minorEastAsia" w:eastAsiaTheme="minorEastAsia" w:hAnsiTheme="minorEastAsia" w:cs="Wingdings"/>
                <w:color w:val="auto"/>
                <w:kern w:val="2"/>
              </w:rPr>
            </w:pPr>
            <w:ins w:id="6" w:author="cxh" w:date="2017-12-04T12:30:00Z">
              <w:r>
                <w:rPr>
                  <w:rFonts w:asciiTheme="minorEastAsia" w:eastAsiaTheme="minorEastAsia" w:hAnsiTheme="minorEastAsia" w:cs="Wingdings" w:hint="eastAsia"/>
                  <w:color w:val="auto"/>
                  <w:kern w:val="2"/>
                </w:rPr>
                <w:t>程旭辉</w:t>
              </w:r>
            </w:ins>
          </w:p>
        </w:tc>
        <w:tc>
          <w:tcPr>
            <w:tcW w:w="4266" w:type="dxa"/>
          </w:tcPr>
          <w:p w:rsidR="00DC56DF" w:rsidRDefault="00676279" w:rsidP="00DC56DF">
            <w:pPr>
              <w:spacing w:line="360" w:lineRule="auto"/>
              <w:rPr>
                <w:ins w:id="7" w:author="cxh" w:date="2017-12-04T12:29:00Z"/>
                <w:rFonts w:asciiTheme="minorEastAsia" w:eastAsiaTheme="minorEastAsia" w:hAnsiTheme="minorEastAsia" w:cs="Wingdings"/>
                <w:color w:val="auto"/>
                <w:kern w:val="2"/>
              </w:rPr>
            </w:pPr>
            <w:ins w:id="8" w:author="cxh" w:date="2017-12-04T12:30:00Z">
              <w:r>
                <w:rPr>
                  <w:rFonts w:asciiTheme="minorEastAsia" w:eastAsiaTheme="minorEastAsia" w:hAnsiTheme="minorEastAsia" w:cs="Wingdings" w:hint="eastAsia"/>
                  <w:color w:val="auto"/>
                  <w:kern w:val="2"/>
                </w:rPr>
                <w:t>根据沟通意见进行调整</w:t>
              </w:r>
            </w:ins>
          </w:p>
        </w:tc>
      </w:tr>
    </w:tbl>
    <w:p w:rsidR="00AA22B4" w:rsidRDefault="00AA22B4" w:rsidP="00CA64F0">
      <w:pPr>
        <w:widowControl/>
        <w:spacing w:line="360" w:lineRule="auto"/>
        <w:jc w:val="left"/>
        <w:rPr>
          <w:rFonts w:asciiTheme="minorEastAsia" w:eastAsiaTheme="minorEastAsia" w:hAnsiTheme="minorEastAsia"/>
          <w:b/>
          <w:bCs/>
          <w:sz w:val="36"/>
          <w:szCs w:val="36"/>
        </w:rPr>
      </w:pPr>
    </w:p>
    <w:p w:rsidR="00496923" w:rsidRPr="00265E01" w:rsidRDefault="00AA22B4" w:rsidP="00310D64">
      <w:pPr>
        <w:widowControl/>
        <w:spacing w:line="360" w:lineRule="auto"/>
        <w:jc w:val="left"/>
        <w:rPr>
          <w:rFonts w:asciiTheme="minorEastAsia" w:eastAsiaTheme="minorEastAsia" w:hAnsiTheme="minorEastAsia"/>
        </w:rPr>
      </w:pPr>
      <w:r>
        <w:rPr>
          <w:rFonts w:asciiTheme="minorEastAsia" w:eastAsiaTheme="minorEastAsia" w:hAnsiTheme="minorEastAsia"/>
          <w:b/>
          <w:bCs/>
          <w:sz w:val="36"/>
          <w:szCs w:val="36"/>
        </w:rPr>
        <w:br w:type="page"/>
      </w:r>
      <w:r w:rsidR="00496923" w:rsidRPr="00265E01">
        <w:rPr>
          <w:rFonts w:asciiTheme="minorEastAsia" w:eastAsiaTheme="minorEastAsia" w:hAnsiTheme="minorEastAsia" w:hint="eastAsia"/>
          <w:b/>
          <w:bCs/>
          <w:sz w:val="36"/>
          <w:szCs w:val="36"/>
        </w:rPr>
        <w:lastRenderedPageBreak/>
        <w:t>目录</w:t>
      </w:r>
    </w:p>
    <w:p w:rsidR="00043C06" w:rsidRDefault="00BA1A75">
      <w:pPr>
        <w:pStyle w:val="11"/>
        <w:tabs>
          <w:tab w:val="left" w:pos="420"/>
          <w:tab w:val="right" w:leader="dot" w:pos="9060"/>
        </w:tabs>
        <w:rPr>
          <w:rFonts w:asciiTheme="minorHAnsi" w:eastAsiaTheme="minorEastAsia" w:hAnsiTheme="minorHAnsi" w:cstheme="minorBidi"/>
          <w:b w:val="0"/>
          <w:caps w:val="0"/>
          <w:noProof/>
          <w:color w:val="auto"/>
          <w:kern w:val="2"/>
          <w:sz w:val="21"/>
          <w:szCs w:val="22"/>
        </w:rPr>
      </w:pPr>
      <w:r w:rsidRPr="002F7869">
        <w:rPr>
          <w:rFonts w:asciiTheme="minorEastAsia" w:eastAsiaTheme="minorEastAsia" w:hAnsiTheme="minorEastAsia"/>
          <w:bCs/>
          <w:iCs/>
          <w:smallCaps/>
          <w:sz w:val="21"/>
          <w:szCs w:val="21"/>
        </w:rPr>
        <w:fldChar w:fldCharType="begin"/>
      </w:r>
      <w:r w:rsidR="00FF4223" w:rsidRPr="002F7869">
        <w:rPr>
          <w:rFonts w:asciiTheme="minorEastAsia" w:eastAsiaTheme="minorEastAsia" w:hAnsiTheme="minorEastAsia"/>
          <w:bCs/>
          <w:iCs/>
          <w:smallCaps/>
          <w:sz w:val="21"/>
          <w:szCs w:val="21"/>
        </w:rPr>
        <w:instrText xml:space="preserve"> TOC \o "1-4" \h \z \u </w:instrText>
      </w:r>
      <w:r w:rsidRPr="002F7869">
        <w:rPr>
          <w:rFonts w:asciiTheme="minorEastAsia" w:eastAsiaTheme="minorEastAsia" w:hAnsiTheme="minorEastAsia"/>
          <w:bCs/>
          <w:iCs/>
          <w:smallCaps/>
          <w:sz w:val="21"/>
          <w:szCs w:val="21"/>
        </w:rPr>
        <w:fldChar w:fldCharType="separate"/>
      </w:r>
      <w:hyperlink w:anchor="_Toc499623930" w:history="1">
        <w:r w:rsidR="00043C06" w:rsidRPr="009D4B2C">
          <w:rPr>
            <w:rStyle w:val="a8"/>
            <w:noProof/>
          </w:rPr>
          <w:t>1.</w:t>
        </w:r>
        <w:r w:rsidR="00043C06">
          <w:rPr>
            <w:rFonts w:asciiTheme="minorHAnsi" w:eastAsiaTheme="minorEastAsia" w:hAnsiTheme="minorHAnsi" w:cstheme="minorBidi"/>
            <w:b w:val="0"/>
            <w:caps w:val="0"/>
            <w:noProof/>
            <w:color w:val="auto"/>
            <w:kern w:val="2"/>
            <w:sz w:val="21"/>
            <w:szCs w:val="22"/>
          </w:rPr>
          <w:tab/>
        </w:r>
        <w:r w:rsidR="00043C06" w:rsidRPr="009D4B2C">
          <w:rPr>
            <w:rStyle w:val="a8"/>
            <w:noProof/>
          </w:rPr>
          <w:t>前言</w:t>
        </w:r>
        <w:r w:rsidR="00043C06">
          <w:rPr>
            <w:noProof/>
            <w:webHidden/>
          </w:rPr>
          <w:tab/>
        </w:r>
        <w:r w:rsidR="00043C06">
          <w:rPr>
            <w:noProof/>
            <w:webHidden/>
          </w:rPr>
          <w:fldChar w:fldCharType="begin"/>
        </w:r>
        <w:r w:rsidR="00043C06">
          <w:rPr>
            <w:noProof/>
            <w:webHidden/>
          </w:rPr>
          <w:instrText xml:space="preserve"> PAGEREF _Toc499623930 \h </w:instrText>
        </w:r>
        <w:r w:rsidR="00043C06">
          <w:rPr>
            <w:noProof/>
            <w:webHidden/>
          </w:rPr>
        </w:r>
        <w:r w:rsidR="00043C06">
          <w:rPr>
            <w:noProof/>
            <w:webHidden/>
          </w:rPr>
          <w:fldChar w:fldCharType="separate"/>
        </w:r>
        <w:r w:rsidR="00043C06">
          <w:rPr>
            <w:noProof/>
            <w:webHidden/>
          </w:rPr>
          <w:t>1</w:t>
        </w:r>
        <w:r w:rsidR="00043C06">
          <w:rPr>
            <w:noProof/>
            <w:webHidden/>
          </w:rPr>
          <w:fldChar w:fldCharType="end"/>
        </w:r>
      </w:hyperlink>
    </w:p>
    <w:p w:rsidR="00043C06" w:rsidRDefault="00E02E7E">
      <w:pPr>
        <w:pStyle w:val="11"/>
        <w:tabs>
          <w:tab w:val="left" w:pos="420"/>
          <w:tab w:val="right" w:leader="dot" w:pos="9060"/>
        </w:tabs>
        <w:rPr>
          <w:rFonts w:asciiTheme="minorHAnsi" w:eastAsiaTheme="minorEastAsia" w:hAnsiTheme="minorHAnsi" w:cstheme="minorBidi"/>
          <w:b w:val="0"/>
          <w:caps w:val="0"/>
          <w:noProof/>
          <w:color w:val="auto"/>
          <w:kern w:val="2"/>
          <w:sz w:val="21"/>
          <w:szCs w:val="22"/>
        </w:rPr>
      </w:pPr>
      <w:hyperlink w:anchor="_Toc499623931" w:history="1">
        <w:r w:rsidR="00043C06" w:rsidRPr="009D4B2C">
          <w:rPr>
            <w:rStyle w:val="a8"/>
            <w:noProof/>
          </w:rPr>
          <w:t>2.</w:t>
        </w:r>
        <w:r w:rsidR="00043C06">
          <w:rPr>
            <w:rFonts w:asciiTheme="minorHAnsi" w:eastAsiaTheme="minorEastAsia" w:hAnsiTheme="minorHAnsi" w:cstheme="minorBidi"/>
            <w:b w:val="0"/>
            <w:caps w:val="0"/>
            <w:noProof/>
            <w:color w:val="auto"/>
            <w:kern w:val="2"/>
            <w:sz w:val="21"/>
            <w:szCs w:val="22"/>
          </w:rPr>
          <w:tab/>
        </w:r>
        <w:r w:rsidR="00043C06" w:rsidRPr="009D4B2C">
          <w:rPr>
            <w:rStyle w:val="a8"/>
            <w:noProof/>
          </w:rPr>
          <w:t>集成目标</w:t>
        </w:r>
        <w:r w:rsidR="00043C06">
          <w:rPr>
            <w:noProof/>
            <w:webHidden/>
          </w:rPr>
          <w:tab/>
        </w:r>
        <w:r w:rsidR="00043C06">
          <w:rPr>
            <w:noProof/>
            <w:webHidden/>
          </w:rPr>
          <w:fldChar w:fldCharType="begin"/>
        </w:r>
        <w:r w:rsidR="00043C06">
          <w:rPr>
            <w:noProof/>
            <w:webHidden/>
          </w:rPr>
          <w:instrText xml:space="preserve"> PAGEREF _Toc499623931 \h </w:instrText>
        </w:r>
        <w:r w:rsidR="00043C06">
          <w:rPr>
            <w:noProof/>
            <w:webHidden/>
          </w:rPr>
        </w:r>
        <w:r w:rsidR="00043C06">
          <w:rPr>
            <w:noProof/>
            <w:webHidden/>
          </w:rPr>
          <w:fldChar w:fldCharType="separate"/>
        </w:r>
        <w:r w:rsidR="00043C06">
          <w:rPr>
            <w:noProof/>
            <w:webHidden/>
          </w:rPr>
          <w:t>1</w:t>
        </w:r>
        <w:r w:rsidR="00043C06">
          <w:rPr>
            <w:noProof/>
            <w:webHidden/>
          </w:rPr>
          <w:fldChar w:fldCharType="end"/>
        </w:r>
      </w:hyperlink>
    </w:p>
    <w:p w:rsidR="00043C06" w:rsidRDefault="00E02E7E">
      <w:pPr>
        <w:pStyle w:val="11"/>
        <w:tabs>
          <w:tab w:val="left" w:pos="420"/>
          <w:tab w:val="right" w:leader="dot" w:pos="9060"/>
        </w:tabs>
        <w:rPr>
          <w:rFonts w:asciiTheme="minorHAnsi" w:eastAsiaTheme="minorEastAsia" w:hAnsiTheme="minorHAnsi" w:cstheme="minorBidi"/>
          <w:b w:val="0"/>
          <w:caps w:val="0"/>
          <w:noProof/>
          <w:color w:val="auto"/>
          <w:kern w:val="2"/>
          <w:sz w:val="21"/>
          <w:szCs w:val="22"/>
        </w:rPr>
      </w:pPr>
      <w:hyperlink w:anchor="_Toc499623932" w:history="1">
        <w:r w:rsidR="00043C06" w:rsidRPr="009D4B2C">
          <w:rPr>
            <w:rStyle w:val="a8"/>
            <w:noProof/>
          </w:rPr>
          <w:t>3.</w:t>
        </w:r>
        <w:r w:rsidR="00043C06">
          <w:rPr>
            <w:rFonts w:asciiTheme="minorHAnsi" w:eastAsiaTheme="minorEastAsia" w:hAnsiTheme="minorHAnsi" w:cstheme="minorBidi"/>
            <w:b w:val="0"/>
            <w:caps w:val="0"/>
            <w:noProof/>
            <w:color w:val="auto"/>
            <w:kern w:val="2"/>
            <w:sz w:val="21"/>
            <w:szCs w:val="22"/>
          </w:rPr>
          <w:tab/>
        </w:r>
        <w:r w:rsidR="00043C06" w:rsidRPr="009D4B2C">
          <w:rPr>
            <w:rStyle w:val="a8"/>
            <w:noProof/>
          </w:rPr>
          <w:t>集成接口</w:t>
        </w:r>
        <w:r w:rsidR="00043C06">
          <w:rPr>
            <w:noProof/>
            <w:webHidden/>
          </w:rPr>
          <w:tab/>
        </w:r>
        <w:r w:rsidR="00043C06">
          <w:rPr>
            <w:noProof/>
            <w:webHidden/>
          </w:rPr>
          <w:fldChar w:fldCharType="begin"/>
        </w:r>
        <w:r w:rsidR="00043C06">
          <w:rPr>
            <w:noProof/>
            <w:webHidden/>
          </w:rPr>
          <w:instrText xml:space="preserve"> PAGEREF _Toc499623932 \h </w:instrText>
        </w:r>
        <w:r w:rsidR="00043C06">
          <w:rPr>
            <w:noProof/>
            <w:webHidden/>
          </w:rPr>
        </w:r>
        <w:r w:rsidR="00043C06">
          <w:rPr>
            <w:noProof/>
            <w:webHidden/>
          </w:rPr>
          <w:fldChar w:fldCharType="separate"/>
        </w:r>
        <w:r w:rsidR="00043C06">
          <w:rPr>
            <w:noProof/>
            <w:webHidden/>
          </w:rPr>
          <w:t>1</w:t>
        </w:r>
        <w:r w:rsidR="00043C06">
          <w:rPr>
            <w:noProof/>
            <w:webHidden/>
          </w:rPr>
          <w:fldChar w:fldCharType="end"/>
        </w:r>
      </w:hyperlink>
    </w:p>
    <w:p w:rsidR="00043C06" w:rsidRDefault="00E02E7E">
      <w:pPr>
        <w:pStyle w:val="21"/>
        <w:tabs>
          <w:tab w:val="left" w:pos="1260"/>
          <w:tab w:val="right" w:leader="dot" w:pos="9060"/>
        </w:tabs>
        <w:rPr>
          <w:rFonts w:asciiTheme="minorHAnsi" w:eastAsiaTheme="minorEastAsia" w:hAnsiTheme="minorHAnsi" w:cstheme="minorBidi"/>
          <w:smallCaps w:val="0"/>
          <w:noProof/>
          <w:color w:val="auto"/>
          <w:kern w:val="2"/>
          <w:sz w:val="21"/>
          <w:szCs w:val="22"/>
        </w:rPr>
      </w:pPr>
      <w:hyperlink w:anchor="_Toc499623933" w:history="1">
        <w:r w:rsidR="00043C06" w:rsidRPr="009D4B2C">
          <w:rPr>
            <w:rStyle w:val="a8"/>
            <w:rFonts w:ascii="Wingdings" w:hAnsi="Wingdings"/>
            <w:noProof/>
          </w:rPr>
          <w:t></w:t>
        </w:r>
        <w:r w:rsidR="00043C06">
          <w:rPr>
            <w:rFonts w:asciiTheme="minorHAnsi" w:eastAsiaTheme="minorEastAsia" w:hAnsiTheme="minorHAnsi" w:cstheme="minorBidi"/>
            <w:smallCaps w:val="0"/>
            <w:noProof/>
            <w:color w:val="auto"/>
            <w:kern w:val="2"/>
            <w:sz w:val="21"/>
            <w:szCs w:val="22"/>
          </w:rPr>
          <w:tab/>
        </w:r>
        <w:r w:rsidR="00043C06" w:rsidRPr="009D4B2C">
          <w:rPr>
            <w:rStyle w:val="a8"/>
            <w:noProof/>
          </w:rPr>
          <w:t>物料主数据接口</w:t>
        </w:r>
        <w:r w:rsidR="00043C06">
          <w:rPr>
            <w:noProof/>
            <w:webHidden/>
          </w:rPr>
          <w:tab/>
        </w:r>
        <w:r w:rsidR="00043C06">
          <w:rPr>
            <w:noProof/>
            <w:webHidden/>
          </w:rPr>
          <w:fldChar w:fldCharType="begin"/>
        </w:r>
        <w:r w:rsidR="00043C06">
          <w:rPr>
            <w:noProof/>
            <w:webHidden/>
          </w:rPr>
          <w:instrText xml:space="preserve"> PAGEREF _Toc499623933 \h </w:instrText>
        </w:r>
        <w:r w:rsidR="00043C06">
          <w:rPr>
            <w:noProof/>
            <w:webHidden/>
          </w:rPr>
        </w:r>
        <w:r w:rsidR="00043C06">
          <w:rPr>
            <w:noProof/>
            <w:webHidden/>
          </w:rPr>
          <w:fldChar w:fldCharType="separate"/>
        </w:r>
        <w:r w:rsidR="00043C06">
          <w:rPr>
            <w:noProof/>
            <w:webHidden/>
          </w:rPr>
          <w:t>1</w:t>
        </w:r>
        <w:r w:rsidR="00043C06">
          <w:rPr>
            <w:noProof/>
            <w:webHidden/>
          </w:rPr>
          <w:fldChar w:fldCharType="end"/>
        </w:r>
      </w:hyperlink>
    </w:p>
    <w:p w:rsidR="00043C06" w:rsidRDefault="00E02E7E">
      <w:pPr>
        <w:pStyle w:val="21"/>
        <w:tabs>
          <w:tab w:val="left" w:pos="1260"/>
          <w:tab w:val="right" w:leader="dot" w:pos="9060"/>
        </w:tabs>
        <w:rPr>
          <w:rFonts w:asciiTheme="minorHAnsi" w:eastAsiaTheme="minorEastAsia" w:hAnsiTheme="minorHAnsi" w:cstheme="minorBidi"/>
          <w:smallCaps w:val="0"/>
          <w:noProof/>
          <w:color w:val="auto"/>
          <w:kern w:val="2"/>
          <w:sz w:val="21"/>
          <w:szCs w:val="22"/>
        </w:rPr>
      </w:pPr>
      <w:hyperlink w:anchor="_Toc499623934" w:history="1">
        <w:r w:rsidR="00043C06" w:rsidRPr="009D4B2C">
          <w:rPr>
            <w:rStyle w:val="a8"/>
            <w:rFonts w:ascii="Wingdings" w:hAnsi="Wingdings"/>
            <w:noProof/>
          </w:rPr>
          <w:t></w:t>
        </w:r>
        <w:r w:rsidR="00043C06">
          <w:rPr>
            <w:rFonts w:asciiTheme="minorHAnsi" w:eastAsiaTheme="minorEastAsia" w:hAnsiTheme="minorHAnsi" w:cstheme="minorBidi"/>
            <w:smallCaps w:val="0"/>
            <w:noProof/>
            <w:color w:val="auto"/>
            <w:kern w:val="2"/>
            <w:sz w:val="21"/>
            <w:szCs w:val="22"/>
          </w:rPr>
          <w:tab/>
        </w:r>
        <w:r w:rsidR="00043C06" w:rsidRPr="009D4B2C">
          <w:rPr>
            <w:rStyle w:val="a8"/>
            <w:noProof/>
          </w:rPr>
          <w:t>物料</w:t>
        </w:r>
        <w:r w:rsidR="00043C06" w:rsidRPr="009D4B2C">
          <w:rPr>
            <w:rStyle w:val="a8"/>
            <w:noProof/>
          </w:rPr>
          <w:t>BOM</w:t>
        </w:r>
        <w:r w:rsidR="00043C06" w:rsidRPr="009D4B2C">
          <w:rPr>
            <w:rStyle w:val="a8"/>
            <w:noProof/>
          </w:rPr>
          <w:t>接口</w:t>
        </w:r>
        <w:r w:rsidR="00043C06">
          <w:rPr>
            <w:noProof/>
            <w:webHidden/>
          </w:rPr>
          <w:tab/>
        </w:r>
        <w:r w:rsidR="00043C06">
          <w:rPr>
            <w:noProof/>
            <w:webHidden/>
          </w:rPr>
          <w:fldChar w:fldCharType="begin"/>
        </w:r>
        <w:r w:rsidR="00043C06">
          <w:rPr>
            <w:noProof/>
            <w:webHidden/>
          </w:rPr>
          <w:instrText xml:space="preserve"> PAGEREF _Toc499623934 \h </w:instrText>
        </w:r>
        <w:r w:rsidR="00043C06">
          <w:rPr>
            <w:noProof/>
            <w:webHidden/>
          </w:rPr>
        </w:r>
        <w:r w:rsidR="00043C06">
          <w:rPr>
            <w:noProof/>
            <w:webHidden/>
          </w:rPr>
          <w:fldChar w:fldCharType="separate"/>
        </w:r>
        <w:r w:rsidR="00043C06">
          <w:rPr>
            <w:noProof/>
            <w:webHidden/>
          </w:rPr>
          <w:t>2</w:t>
        </w:r>
        <w:r w:rsidR="00043C06">
          <w:rPr>
            <w:noProof/>
            <w:webHidden/>
          </w:rPr>
          <w:fldChar w:fldCharType="end"/>
        </w:r>
      </w:hyperlink>
    </w:p>
    <w:p w:rsidR="00043C06" w:rsidRDefault="00E02E7E">
      <w:pPr>
        <w:pStyle w:val="21"/>
        <w:tabs>
          <w:tab w:val="left" w:pos="1260"/>
          <w:tab w:val="right" w:leader="dot" w:pos="9060"/>
        </w:tabs>
        <w:rPr>
          <w:rFonts w:asciiTheme="minorHAnsi" w:eastAsiaTheme="minorEastAsia" w:hAnsiTheme="minorHAnsi" w:cstheme="minorBidi"/>
          <w:smallCaps w:val="0"/>
          <w:noProof/>
          <w:color w:val="auto"/>
          <w:kern w:val="2"/>
          <w:sz w:val="21"/>
          <w:szCs w:val="22"/>
        </w:rPr>
      </w:pPr>
      <w:hyperlink w:anchor="_Toc499623935" w:history="1">
        <w:r w:rsidR="00043C06" w:rsidRPr="009D4B2C">
          <w:rPr>
            <w:rStyle w:val="a8"/>
            <w:rFonts w:ascii="Wingdings" w:hAnsi="Wingdings"/>
            <w:noProof/>
          </w:rPr>
          <w:t></w:t>
        </w:r>
        <w:r w:rsidR="00043C06">
          <w:rPr>
            <w:rFonts w:asciiTheme="minorHAnsi" w:eastAsiaTheme="minorEastAsia" w:hAnsiTheme="minorHAnsi" w:cstheme="minorBidi"/>
            <w:smallCaps w:val="0"/>
            <w:noProof/>
            <w:color w:val="auto"/>
            <w:kern w:val="2"/>
            <w:sz w:val="21"/>
            <w:szCs w:val="22"/>
          </w:rPr>
          <w:tab/>
        </w:r>
        <w:r w:rsidR="00043C06" w:rsidRPr="009D4B2C">
          <w:rPr>
            <w:rStyle w:val="a8"/>
            <w:noProof/>
          </w:rPr>
          <w:t>标准生产计划接口</w:t>
        </w:r>
        <w:r w:rsidR="00043C06">
          <w:rPr>
            <w:noProof/>
            <w:webHidden/>
          </w:rPr>
          <w:tab/>
        </w:r>
        <w:r w:rsidR="00043C06">
          <w:rPr>
            <w:noProof/>
            <w:webHidden/>
          </w:rPr>
          <w:fldChar w:fldCharType="begin"/>
        </w:r>
        <w:r w:rsidR="00043C06">
          <w:rPr>
            <w:noProof/>
            <w:webHidden/>
          </w:rPr>
          <w:instrText xml:space="preserve"> PAGEREF _Toc499623935 \h </w:instrText>
        </w:r>
        <w:r w:rsidR="00043C06">
          <w:rPr>
            <w:noProof/>
            <w:webHidden/>
          </w:rPr>
        </w:r>
        <w:r w:rsidR="00043C06">
          <w:rPr>
            <w:noProof/>
            <w:webHidden/>
          </w:rPr>
          <w:fldChar w:fldCharType="separate"/>
        </w:r>
        <w:r w:rsidR="00043C06">
          <w:rPr>
            <w:noProof/>
            <w:webHidden/>
          </w:rPr>
          <w:t>4</w:t>
        </w:r>
        <w:r w:rsidR="00043C06">
          <w:rPr>
            <w:noProof/>
            <w:webHidden/>
          </w:rPr>
          <w:fldChar w:fldCharType="end"/>
        </w:r>
      </w:hyperlink>
    </w:p>
    <w:p w:rsidR="00496923" w:rsidRPr="00265E01" w:rsidRDefault="00BA1A75" w:rsidP="00CA64F0">
      <w:pPr>
        <w:pStyle w:val="21"/>
        <w:tabs>
          <w:tab w:val="left" w:pos="1050"/>
          <w:tab w:val="right" w:leader="dot" w:pos="9231"/>
        </w:tabs>
        <w:spacing w:line="360" w:lineRule="auto"/>
        <w:rPr>
          <w:rFonts w:asciiTheme="minorEastAsia" w:eastAsiaTheme="minorEastAsia" w:hAnsiTheme="minorEastAsia"/>
        </w:rPr>
      </w:pPr>
      <w:r w:rsidRPr="002F7869">
        <w:rPr>
          <w:rFonts w:asciiTheme="minorEastAsia" w:eastAsiaTheme="minorEastAsia" w:hAnsiTheme="minorEastAsia"/>
          <w:bCs/>
          <w:iCs/>
          <w:smallCaps w:val="0"/>
          <w:sz w:val="21"/>
          <w:szCs w:val="21"/>
        </w:rPr>
        <w:fldChar w:fldCharType="end"/>
      </w:r>
    </w:p>
    <w:p w:rsidR="00496923" w:rsidRPr="00265E01" w:rsidRDefault="00496923" w:rsidP="00CA64F0">
      <w:pPr>
        <w:spacing w:line="360" w:lineRule="auto"/>
        <w:ind w:left="420"/>
        <w:rPr>
          <w:rFonts w:asciiTheme="minorEastAsia" w:eastAsiaTheme="minorEastAsia" w:hAnsiTheme="minorEastAsia"/>
        </w:rPr>
        <w:sectPr w:rsidR="00496923" w:rsidRPr="00265E01" w:rsidSect="008F1233">
          <w:headerReference w:type="even" r:id="rId15"/>
          <w:headerReference w:type="default" r:id="rId16"/>
          <w:footerReference w:type="default" r:id="rId17"/>
          <w:headerReference w:type="first" r:id="rId18"/>
          <w:footerReference w:type="first" r:id="rId19"/>
          <w:pgSz w:w="11906" w:h="16838" w:code="9"/>
          <w:pgMar w:top="1134" w:right="1418" w:bottom="1134" w:left="1418" w:header="567" w:footer="454" w:gutter="0"/>
          <w:pgNumType w:fmt="upperRoman" w:start="1"/>
          <w:cols w:space="425"/>
          <w:docGrid w:linePitch="326"/>
        </w:sectPr>
      </w:pPr>
    </w:p>
    <w:p w:rsidR="00310E0E" w:rsidRPr="003C1C6B" w:rsidRDefault="001D22B7" w:rsidP="00CA64F0">
      <w:pPr>
        <w:pStyle w:val="1"/>
      </w:pPr>
      <w:bookmarkStart w:id="9" w:name="_Toc499623930"/>
      <w:bookmarkStart w:id="10" w:name="_Toc319050181"/>
      <w:bookmarkStart w:id="11" w:name="_Toc121046507"/>
      <w:bookmarkStart w:id="12" w:name="_Toc121109973"/>
      <w:bookmarkStart w:id="13" w:name="_Toc117824803"/>
      <w:r w:rsidRPr="003C1C6B">
        <w:rPr>
          <w:rFonts w:hint="eastAsia"/>
        </w:rPr>
        <w:lastRenderedPageBreak/>
        <w:t>前言</w:t>
      </w:r>
      <w:bookmarkEnd w:id="9"/>
    </w:p>
    <w:p w:rsidR="00566010" w:rsidRPr="00455BDB" w:rsidRDefault="007253E2" w:rsidP="00CA64F0">
      <w:pPr>
        <w:pStyle w:val="22"/>
      </w:pPr>
      <w:r>
        <w:rPr>
          <w:rFonts w:hint="eastAsia"/>
        </w:rPr>
        <w:t>本方案</w:t>
      </w:r>
      <w:r w:rsidR="00566010" w:rsidRPr="00455BDB">
        <w:rPr>
          <w:rFonts w:hint="eastAsia"/>
        </w:rPr>
        <w:t>规定</w:t>
      </w:r>
      <w:r w:rsidR="00CC4DA5">
        <w:rPr>
          <w:rFonts w:hint="eastAsia"/>
        </w:rPr>
        <w:t>佰思杰</w:t>
      </w:r>
      <w:r w:rsidR="00566010" w:rsidRPr="00455BDB">
        <w:rPr>
          <w:rFonts w:hint="eastAsia"/>
        </w:rPr>
        <w:t>MES</w:t>
      </w:r>
      <w:r w:rsidR="00CC4DA5">
        <w:rPr>
          <w:rFonts w:hint="eastAsia"/>
        </w:rPr>
        <w:t>（以下简称MES）和</w:t>
      </w:r>
      <w:r w:rsidR="00AE1FE9">
        <w:rPr>
          <w:rFonts w:hint="eastAsia"/>
        </w:rPr>
        <w:t>华工正源</w:t>
      </w:r>
      <w:r w:rsidR="00E9130D" w:rsidRPr="00E9130D">
        <w:rPr>
          <w:rFonts w:hint="eastAsia"/>
        </w:rPr>
        <w:t>金蝶</w:t>
      </w:r>
      <w:r>
        <w:rPr>
          <w:rFonts w:hint="eastAsia"/>
        </w:rPr>
        <w:t>K3</w:t>
      </w:r>
      <w:r w:rsidR="00566010" w:rsidRPr="00455BDB">
        <w:rPr>
          <w:rFonts w:hint="eastAsia"/>
        </w:rPr>
        <w:t>系统</w:t>
      </w:r>
      <w:r w:rsidR="009061A5">
        <w:rPr>
          <w:rFonts w:hint="eastAsia"/>
        </w:rPr>
        <w:t>（以下简称K3）</w:t>
      </w:r>
      <w:r w:rsidR="00566010" w:rsidRPr="00455BDB">
        <w:rPr>
          <w:rFonts w:hint="eastAsia"/>
        </w:rPr>
        <w:t>信息交换的内容和形式，确定数据发布的时机和更新的规则。适用于MES上线后的数据传输。本文档经过MES顾问、</w:t>
      </w:r>
      <w:r>
        <w:rPr>
          <w:rFonts w:hint="eastAsia"/>
        </w:rPr>
        <w:t>K3</w:t>
      </w:r>
      <w:r w:rsidR="00566010" w:rsidRPr="00455BDB">
        <w:rPr>
          <w:rFonts w:hint="eastAsia"/>
        </w:rPr>
        <w:t>顾问和</w:t>
      </w:r>
      <w:r w:rsidR="007505DB">
        <w:rPr>
          <w:rFonts w:hint="eastAsia"/>
        </w:rPr>
        <w:t>华工正源</w:t>
      </w:r>
      <w:r w:rsidR="00CC4DA5">
        <w:rPr>
          <w:rFonts w:hint="eastAsia"/>
        </w:rPr>
        <w:t>MES</w:t>
      </w:r>
      <w:r w:rsidR="00566010" w:rsidRPr="00455BDB">
        <w:rPr>
          <w:rFonts w:hint="eastAsia"/>
        </w:rPr>
        <w:t>项目组确认后作为集成的工作基准。</w:t>
      </w:r>
    </w:p>
    <w:p w:rsidR="00566010" w:rsidRDefault="00566010" w:rsidP="00CA64F0">
      <w:pPr>
        <w:pStyle w:val="1"/>
      </w:pPr>
      <w:bookmarkStart w:id="14" w:name="_Toc499623931"/>
      <w:r>
        <w:rPr>
          <w:rFonts w:hint="eastAsia"/>
        </w:rPr>
        <w:t>集成目标</w:t>
      </w:r>
      <w:bookmarkEnd w:id="14"/>
    </w:p>
    <w:p w:rsidR="00566010" w:rsidRDefault="007253E2" w:rsidP="00CA64F0">
      <w:pPr>
        <w:pStyle w:val="22"/>
      </w:pPr>
      <w:r>
        <w:rPr>
          <w:rFonts w:hint="eastAsia"/>
        </w:rPr>
        <w:t>K3</w:t>
      </w:r>
      <w:r w:rsidR="00CC4DA5">
        <w:t>中和MES相关的各项数据</w:t>
      </w:r>
      <w:r w:rsidR="00CC4DA5">
        <w:rPr>
          <w:rFonts w:hint="eastAsia"/>
        </w:rPr>
        <w:t>，</w:t>
      </w:r>
      <w:r w:rsidR="00CC4DA5">
        <w:t>包括</w:t>
      </w:r>
      <w:r w:rsidR="00566010">
        <w:rPr>
          <w:rFonts w:hint="eastAsia"/>
        </w:rPr>
        <w:t>物料</w:t>
      </w:r>
      <w:r>
        <w:rPr>
          <w:rFonts w:hint="eastAsia"/>
        </w:rPr>
        <w:t>主数据</w:t>
      </w:r>
      <w:r w:rsidR="00566010">
        <w:rPr>
          <w:rFonts w:hint="eastAsia"/>
        </w:rPr>
        <w:t>、</w:t>
      </w:r>
      <w:r>
        <w:rPr>
          <w:rFonts w:hint="eastAsia"/>
        </w:rPr>
        <w:t>物料BOM和标准生产计划</w:t>
      </w:r>
      <w:r w:rsidR="00CC4DA5">
        <w:rPr>
          <w:rFonts w:hint="eastAsia"/>
        </w:rPr>
        <w:t>，需要导入到MES，这些数据的</w:t>
      </w:r>
      <w:r w:rsidR="00566010">
        <w:rPr>
          <w:rFonts w:hint="eastAsia"/>
        </w:rPr>
        <w:t>增、删、改</w:t>
      </w:r>
      <w:r w:rsidR="00CC4DA5">
        <w:rPr>
          <w:rFonts w:hint="eastAsia"/>
        </w:rPr>
        <w:t>也要及时同步</w:t>
      </w:r>
      <w:r w:rsidR="00566010">
        <w:rPr>
          <w:rFonts w:hint="eastAsia"/>
        </w:rPr>
        <w:t>到MES</w:t>
      </w:r>
      <w:r w:rsidR="00B24FF8">
        <w:rPr>
          <w:rFonts w:hint="eastAsia"/>
        </w:rPr>
        <w:t>。</w:t>
      </w:r>
    </w:p>
    <w:tbl>
      <w:tblPr>
        <w:tblpPr w:leftFromText="180" w:rightFromText="180" w:vertAnchor="text" w:horzAnchor="margin" w:tblpY="569"/>
        <w:tblW w:w="8755" w:type="dxa"/>
        <w:tblLook w:val="04A0" w:firstRow="1" w:lastRow="0" w:firstColumn="1" w:lastColumn="0" w:noHBand="0" w:noVBand="1"/>
      </w:tblPr>
      <w:tblGrid>
        <w:gridCol w:w="436"/>
        <w:gridCol w:w="665"/>
        <w:gridCol w:w="992"/>
        <w:gridCol w:w="2693"/>
        <w:gridCol w:w="1276"/>
        <w:gridCol w:w="1134"/>
        <w:gridCol w:w="1559"/>
      </w:tblGrid>
      <w:tr w:rsidR="0045601A" w:rsidTr="00784A49">
        <w:trPr>
          <w:trHeight w:val="983"/>
        </w:trPr>
        <w:tc>
          <w:tcPr>
            <w:tcW w:w="436" w:type="dxa"/>
            <w:tcBorders>
              <w:top w:val="single" w:sz="4" w:space="0" w:color="auto"/>
              <w:left w:val="single" w:sz="4" w:space="0" w:color="auto"/>
              <w:bottom w:val="single" w:sz="4" w:space="0" w:color="auto"/>
              <w:right w:val="single" w:sz="4" w:space="0" w:color="auto"/>
            </w:tcBorders>
            <w:shd w:val="clear" w:color="auto" w:fill="FFFF00"/>
            <w:vAlign w:val="center"/>
          </w:tcPr>
          <w:p w:rsidR="0045601A" w:rsidRDefault="0045601A" w:rsidP="00A962E4">
            <w:pPr>
              <w:widowControl/>
              <w:spacing w:line="360" w:lineRule="auto"/>
              <w:jc w:val="left"/>
              <w:rPr>
                <w:rFonts w:eastAsia="宋体" w:cs="宋体"/>
                <w:kern w:val="2"/>
                <w:sz w:val="22"/>
                <w:szCs w:val="22"/>
              </w:rPr>
            </w:pPr>
            <w:bookmarkStart w:id="15" w:name="_Toc359611302"/>
            <w:bookmarkStart w:id="16" w:name="_Toc370162114"/>
            <w:bookmarkEnd w:id="10"/>
            <w:bookmarkEnd w:id="11"/>
            <w:bookmarkEnd w:id="12"/>
            <w:bookmarkEnd w:id="13"/>
            <w:r>
              <w:rPr>
                <w:rFonts w:eastAsia="宋体" w:cs="宋体" w:hint="eastAsia"/>
                <w:kern w:val="2"/>
                <w:sz w:val="22"/>
                <w:szCs w:val="22"/>
              </w:rPr>
              <w:t>序号</w:t>
            </w:r>
          </w:p>
        </w:tc>
        <w:tc>
          <w:tcPr>
            <w:tcW w:w="665" w:type="dxa"/>
            <w:tcBorders>
              <w:top w:val="single" w:sz="4" w:space="0" w:color="auto"/>
              <w:left w:val="single" w:sz="4" w:space="0" w:color="auto"/>
              <w:bottom w:val="single" w:sz="4" w:space="0" w:color="auto"/>
              <w:right w:val="single" w:sz="4" w:space="0" w:color="auto"/>
            </w:tcBorders>
            <w:shd w:val="clear" w:color="auto" w:fill="FFFF00"/>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优先级</w:t>
            </w:r>
          </w:p>
        </w:tc>
        <w:tc>
          <w:tcPr>
            <w:tcW w:w="99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45601A" w:rsidRDefault="0045601A" w:rsidP="00A962E4">
            <w:pPr>
              <w:widowControl/>
              <w:spacing w:line="360" w:lineRule="auto"/>
              <w:jc w:val="center"/>
              <w:rPr>
                <w:rFonts w:eastAsia="宋体" w:cs="宋体"/>
                <w:kern w:val="2"/>
                <w:sz w:val="22"/>
                <w:szCs w:val="22"/>
              </w:rPr>
            </w:pPr>
            <w:r>
              <w:rPr>
                <w:rFonts w:eastAsia="宋体" w:cs="宋体"/>
                <w:kern w:val="2"/>
                <w:sz w:val="22"/>
                <w:szCs w:val="22"/>
              </w:rPr>
              <w:t>接口提供方</w:t>
            </w:r>
          </w:p>
        </w:tc>
        <w:tc>
          <w:tcPr>
            <w:tcW w:w="2693"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集成内容</w:t>
            </w:r>
          </w:p>
        </w:tc>
        <w:tc>
          <w:tcPr>
            <w:tcW w:w="1276" w:type="dxa"/>
            <w:tcBorders>
              <w:top w:val="single" w:sz="4" w:space="0" w:color="auto"/>
              <w:left w:val="nil"/>
              <w:bottom w:val="single" w:sz="4" w:space="0" w:color="auto"/>
              <w:right w:val="single" w:sz="4" w:space="0" w:color="auto"/>
            </w:tcBorders>
            <w:shd w:val="clear" w:color="auto" w:fill="FFFF00"/>
            <w:noWrap/>
            <w:vAlign w:val="center"/>
            <w:hideMark/>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接口方式</w:t>
            </w:r>
          </w:p>
        </w:tc>
        <w:tc>
          <w:tcPr>
            <w:tcW w:w="1134" w:type="dxa"/>
            <w:tcBorders>
              <w:top w:val="single" w:sz="4" w:space="0" w:color="auto"/>
              <w:left w:val="nil"/>
              <w:bottom w:val="single" w:sz="4" w:space="0" w:color="auto"/>
              <w:right w:val="single" w:sz="4" w:space="0" w:color="auto"/>
            </w:tcBorders>
            <w:shd w:val="clear" w:color="auto" w:fill="FFFF00"/>
            <w:vAlign w:val="center"/>
          </w:tcPr>
          <w:p w:rsidR="0045601A" w:rsidRDefault="0045601A" w:rsidP="00A962E4">
            <w:pPr>
              <w:widowControl/>
              <w:spacing w:line="360" w:lineRule="auto"/>
              <w:jc w:val="center"/>
              <w:rPr>
                <w:rFonts w:eastAsia="宋体" w:cs="宋体"/>
                <w:kern w:val="2"/>
                <w:sz w:val="22"/>
                <w:szCs w:val="22"/>
              </w:rPr>
            </w:pPr>
            <w:r>
              <w:rPr>
                <w:rFonts w:eastAsia="宋体" w:cs="宋体" w:hint="eastAsia"/>
                <w:kern w:val="2"/>
                <w:sz w:val="22"/>
                <w:szCs w:val="22"/>
              </w:rPr>
              <w:t>数据流向</w:t>
            </w:r>
          </w:p>
        </w:tc>
        <w:tc>
          <w:tcPr>
            <w:tcW w:w="1559"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交互机制</w:t>
            </w:r>
          </w:p>
        </w:tc>
      </w:tr>
      <w:tr w:rsidR="0045601A" w:rsidTr="00784A49">
        <w:trPr>
          <w:trHeight w:val="280"/>
        </w:trPr>
        <w:tc>
          <w:tcPr>
            <w:tcW w:w="436" w:type="dxa"/>
            <w:tcBorders>
              <w:top w:val="nil"/>
              <w:left w:val="single" w:sz="4" w:space="0" w:color="auto"/>
              <w:bottom w:val="single" w:sz="4" w:space="0" w:color="000000"/>
              <w:right w:val="single" w:sz="4" w:space="0" w:color="auto"/>
            </w:tcBorders>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1</w:t>
            </w:r>
          </w:p>
        </w:tc>
        <w:tc>
          <w:tcPr>
            <w:tcW w:w="665" w:type="dxa"/>
            <w:tcBorders>
              <w:top w:val="single" w:sz="4" w:space="0" w:color="auto"/>
              <w:left w:val="single" w:sz="4" w:space="0" w:color="auto"/>
              <w:bottom w:val="single" w:sz="4" w:space="0" w:color="auto"/>
              <w:right w:val="single" w:sz="4" w:space="0" w:color="auto"/>
            </w:tcBorders>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A</w:t>
            </w: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45601A" w:rsidRDefault="0045601A" w:rsidP="00A962E4">
            <w:pPr>
              <w:widowControl/>
              <w:spacing w:line="360" w:lineRule="auto"/>
              <w:jc w:val="center"/>
              <w:rPr>
                <w:rFonts w:eastAsia="宋体" w:cs="宋体"/>
                <w:kern w:val="2"/>
                <w:sz w:val="22"/>
                <w:szCs w:val="22"/>
              </w:rPr>
            </w:pPr>
            <w:r>
              <w:rPr>
                <w:rFonts w:eastAsia="宋体" w:cs="宋体" w:hint="eastAsia"/>
                <w:kern w:val="2"/>
                <w:sz w:val="22"/>
                <w:szCs w:val="22"/>
              </w:rPr>
              <w:t>K3</w:t>
            </w:r>
          </w:p>
        </w:tc>
        <w:tc>
          <w:tcPr>
            <w:tcW w:w="2693" w:type="dxa"/>
            <w:tcBorders>
              <w:top w:val="nil"/>
              <w:left w:val="single" w:sz="4" w:space="0" w:color="auto"/>
              <w:bottom w:val="single" w:sz="4" w:space="0" w:color="auto"/>
              <w:right w:val="single" w:sz="4" w:space="0" w:color="auto"/>
            </w:tcBorders>
            <w:noWrap/>
            <w:vAlign w:val="center"/>
            <w:hideMark/>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物料主数据</w:t>
            </w:r>
          </w:p>
        </w:tc>
        <w:tc>
          <w:tcPr>
            <w:tcW w:w="1276" w:type="dxa"/>
            <w:tcBorders>
              <w:top w:val="nil"/>
              <w:left w:val="nil"/>
              <w:bottom w:val="single" w:sz="4" w:space="0" w:color="auto"/>
              <w:right w:val="single" w:sz="4" w:space="0" w:color="auto"/>
            </w:tcBorders>
            <w:noWrap/>
            <w:vAlign w:val="center"/>
            <w:hideMark/>
          </w:tcPr>
          <w:p w:rsidR="0045601A" w:rsidRDefault="0045601A" w:rsidP="00A962E4">
            <w:pPr>
              <w:spacing w:line="360" w:lineRule="auto"/>
            </w:pPr>
            <w:r>
              <w:rPr>
                <w:rFonts w:eastAsia="宋体" w:cs="宋体" w:hint="eastAsia"/>
                <w:kern w:val="2"/>
                <w:sz w:val="22"/>
                <w:szCs w:val="22"/>
              </w:rPr>
              <w:t>中间表</w:t>
            </w:r>
          </w:p>
        </w:tc>
        <w:tc>
          <w:tcPr>
            <w:tcW w:w="1134" w:type="dxa"/>
            <w:tcBorders>
              <w:top w:val="single" w:sz="4" w:space="0" w:color="auto"/>
              <w:left w:val="nil"/>
              <w:bottom w:val="single" w:sz="4" w:space="0" w:color="auto"/>
              <w:right w:val="single" w:sz="4" w:space="0" w:color="auto"/>
            </w:tcBorders>
            <w:vAlign w:val="center"/>
          </w:tcPr>
          <w:p w:rsidR="0045601A" w:rsidRDefault="0045601A" w:rsidP="00A962E4">
            <w:pPr>
              <w:widowControl/>
              <w:spacing w:line="360" w:lineRule="auto"/>
              <w:jc w:val="center"/>
              <w:rPr>
                <w:rFonts w:eastAsia="宋体" w:cs="宋体"/>
                <w:kern w:val="2"/>
                <w:sz w:val="22"/>
                <w:szCs w:val="22"/>
              </w:rPr>
            </w:pPr>
            <w:r>
              <w:rPr>
                <w:rFonts w:eastAsia="宋体" w:cs="宋体" w:hint="eastAsia"/>
                <w:kern w:val="2"/>
                <w:sz w:val="22"/>
                <w:szCs w:val="22"/>
              </w:rPr>
              <w:t>K3-&gt;MES</w:t>
            </w:r>
          </w:p>
        </w:tc>
        <w:tc>
          <w:tcPr>
            <w:tcW w:w="1559" w:type="dxa"/>
            <w:tcBorders>
              <w:top w:val="nil"/>
              <w:left w:val="single" w:sz="4" w:space="0" w:color="auto"/>
              <w:bottom w:val="single" w:sz="4" w:space="0" w:color="auto"/>
              <w:right w:val="single" w:sz="4" w:space="0" w:color="auto"/>
            </w:tcBorders>
            <w:noWrap/>
            <w:vAlign w:val="center"/>
            <w:hideMark/>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MES定时调用</w:t>
            </w:r>
          </w:p>
        </w:tc>
      </w:tr>
      <w:tr w:rsidR="0045601A" w:rsidRPr="003C7266" w:rsidTr="00784A49">
        <w:trPr>
          <w:trHeight w:val="280"/>
        </w:trPr>
        <w:tc>
          <w:tcPr>
            <w:tcW w:w="436" w:type="dxa"/>
            <w:tcBorders>
              <w:top w:val="nil"/>
              <w:left w:val="single" w:sz="4" w:space="0" w:color="auto"/>
              <w:bottom w:val="single" w:sz="4" w:space="0" w:color="000000"/>
              <w:right w:val="single" w:sz="4" w:space="0" w:color="auto"/>
            </w:tcBorders>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2</w:t>
            </w:r>
          </w:p>
        </w:tc>
        <w:tc>
          <w:tcPr>
            <w:tcW w:w="665" w:type="dxa"/>
            <w:tcBorders>
              <w:top w:val="single" w:sz="4" w:space="0" w:color="auto"/>
              <w:left w:val="single" w:sz="4" w:space="0" w:color="auto"/>
              <w:bottom w:val="single" w:sz="4" w:space="0" w:color="auto"/>
              <w:right w:val="single" w:sz="4" w:space="0" w:color="auto"/>
            </w:tcBorders>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A</w:t>
            </w:r>
          </w:p>
        </w:tc>
        <w:tc>
          <w:tcPr>
            <w:tcW w:w="992" w:type="dxa"/>
            <w:tcBorders>
              <w:top w:val="single" w:sz="4" w:space="0" w:color="auto"/>
              <w:left w:val="single" w:sz="4" w:space="0" w:color="auto"/>
              <w:bottom w:val="single" w:sz="4" w:space="0" w:color="auto"/>
              <w:right w:val="single" w:sz="4" w:space="0" w:color="auto"/>
            </w:tcBorders>
            <w:vAlign w:val="center"/>
          </w:tcPr>
          <w:p w:rsidR="0045601A" w:rsidRDefault="0045601A" w:rsidP="00A962E4">
            <w:pPr>
              <w:widowControl/>
              <w:spacing w:line="360" w:lineRule="auto"/>
              <w:jc w:val="center"/>
              <w:rPr>
                <w:rFonts w:eastAsia="宋体" w:cs="宋体"/>
                <w:kern w:val="2"/>
                <w:sz w:val="22"/>
                <w:szCs w:val="22"/>
              </w:rPr>
            </w:pPr>
            <w:r>
              <w:rPr>
                <w:rFonts w:eastAsia="宋体" w:cs="宋体" w:hint="eastAsia"/>
                <w:kern w:val="2"/>
                <w:sz w:val="22"/>
                <w:szCs w:val="22"/>
              </w:rPr>
              <w:t>K3</w:t>
            </w:r>
          </w:p>
        </w:tc>
        <w:tc>
          <w:tcPr>
            <w:tcW w:w="2693" w:type="dxa"/>
            <w:tcBorders>
              <w:top w:val="nil"/>
              <w:left w:val="single" w:sz="4" w:space="0" w:color="auto"/>
              <w:bottom w:val="single" w:sz="4" w:space="0" w:color="auto"/>
              <w:right w:val="single" w:sz="4" w:space="0" w:color="auto"/>
            </w:tcBorders>
            <w:noWrap/>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物料BOM</w:t>
            </w:r>
          </w:p>
        </w:tc>
        <w:tc>
          <w:tcPr>
            <w:tcW w:w="1276" w:type="dxa"/>
            <w:tcBorders>
              <w:top w:val="nil"/>
              <w:left w:val="nil"/>
              <w:bottom w:val="single" w:sz="4" w:space="0" w:color="auto"/>
              <w:right w:val="single" w:sz="4" w:space="0" w:color="auto"/>
            </w:tcBorders>
            <w:noWrap/>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中间表</w:t>
            </w:r>
          </w:p>
        </w:tc>
        <w:tc>
          <w:tcPr>
            <w:tcW w:w="1134" w:type="dxa"/>
            <w:tcBorders>
              <w:top w:val="single" w:sz="4" w:space="0" w:color="auto"/>
              <w:left w:val="nil"/>
              <w:bottom w:val="single" w:sz="4" w:space="0" w:color="auto"/>
              <w:right w:val="single" w:sz="4" w:space="0" w:color="auto"/>
            </w:tcBorders>
            <w:vAlign w:val="center"/>
          </w:tcPr>
          <w:p w:rsidR="0045601A" w:rsidRDefault="0045601A" w:rsidP="00A962E4">
            <w:pPr>
              <w:widowControl/>
              <w:spacing w:line="360" w:lineRule="auto"/>
              <w:jc w:val="center"/>
              <w:rPr>
                <w:rFonts w:eastAsia="宋体" w:cs="宋体"/>
                <w:kern w:val="2"/>
                <w:sz w:val="22"/>
                <w:szCs w:val="22"/>
              </w:rPr>
            </w:pPr>
            <w:r>
              <w:rPr>
                <w:rFonts w:eastAsia="宋体" w:cs="宋体" w:hint="eastAsia"/>
                <w:kern w:val="2"/>
                <w:sz w:val="22"/>
                <w:szCs w:val="22"/>
              </w:rPr>
              <w:t>K3</w:t>
            </w:r>
            <w:r w:rsidRPr="009D076B">
              <w:rPr>
                <w:rFonts w:eastAsia="宋体" w:cs="宋体" w:hint="eastAsia"/>
                <w:kern w:val="2"/>
                <w:sz w:val="22"/>
                <w:szCs w:val="22"/>
              </w:rPr>
              <w:t>-&gt;MES</w:t>
            </w:r>
          </w:p>
        </w:tc>
        <w:tc>
          <w:tcPr>
            <w:tcW w:w="1559" w:type="dxa"/>
            <w:tcBorders>
              <w:top w:val="nil"/>
              <w:left w:val="single" w:sz="4" w:space="0" w:color="auto"/>
              <w:bottom w:val="single" w:sz="4" w:space="0" w:color="auto"/>
              <w:right w:val="single" w:sz="4" w:space="0" w:color="auto"/>
            </w:tcBorders>
            <w:noWrap/>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MES定时调用</w:t>
            </w:r>
          </w:p>
        </w:tc>
      </w:tr>
      <w:tr w:rsidR="0045601A" w:rsidTr="00784A49">
        <w:trPr>
          <w:trHeight w:val="280"/>
        </w:trPr>
        <w:tc>
          <w:tcPr>
            <w:tcW w:w="436" w:type="dxa"/>
            <w:tcBorders>
              <w:top w:val="nil"/>
              <w:left w:val="single" w:sz="4" w:space="0" w:color="auto"/>
              <w:bottom w:val="single" w:sz="4" w:space="0" w:color="000000"/>
              <w:right w:val="single" w:sz="4" w:space="0" w:color="auto"/>
            </w:tcBorders>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3</w:t>
            </w:r>
          </w:p>
        </w:tc>
        <w:tc>
          <w:tcPr>
            <w:tcW w:w="665" w:type="dxa"/>
            <w:tcBorders>
              <w:top w:val="single" w:sz="4" w:space="0" w:color="auto"/>
              <w:left w:val="single" w:sz="4" w:space="0" w:color="auto"/>
              <w:bottom w:val="single" w:sz="4" w:space="0" w:color="auto"/>
              <w:right w:val="single" w:sz="4" w:space="0" w:color="auto"/>
            </w:tcBorders>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A</w:t>
            </w:r>
          </w:p>
        </w:tc>
        <w:tc>
          <w:tcPr>
            <w:tcW w:w="992" w:type="dxa"/>
            <w:tcBorders>
              <w:top w:val="single" w:sz="4" w:space="0" w:color="auto"/>
              <w:left w:val="single" w:sz="4" w:space="0" w:color="auto"/>
              <w:bottom w:val="single" w:sz="4" w:space="0" w:color="auto"/>
              <w:right w:val="single" w:sz="4" w:space="0" w:color="auto"/>
            </w:tcBorders>
            <w:vAlign w:val="center"/>
          </w:tcPr>
          <w:p w:rsidR="0045601A" w:rsidRPr="00642918" w:rsidRDefault="0045601A" w:rsidP="00A962E4">
            <w:pPr>
              <w:widowControl/>
              <w:spacing w:line="360" w:lineRule="auto"/>
              <w:jc w:val="center"/>
              <w:rPr>
                <w:rFonts w:eastAsia="宋体" w:cs="宋体"/>
                <w:kern w:val="2"/>
                <w:sz w:val="22"/>
                <w:szCs w:val="22"/>
              </w:rPr>
            </w:pPr>
            <w:r>
              <w:rPr>
                <w:rFonts w:eastAsia="宋体" w:cs="宋体" w:hint="eastAsia"/>
                <w:kern w:val="2"/>
                <w:sz w:val="22"/>
                <w:szCs w:val="22"/>
              </w:rPr>
              <w:t>K3</w:t>
            </w:r>
          </w:p>
        </w:tc>
        <w:tc>
          <w:tcPr>
            <w:tcW w:w="2693" w:type="dxa"/>
            <w:tcBorders>
              <w:top w:val="nil"/>
              <w:left w:val="single" w:sz="4" w:space="0" w:color="auto"/>
              <w:bottom w:val="single" w:sz="4" w:space="0" w:color="auto"/>
              <w:right w:val="single" w:sz="4" w:space="0" w:color="auto"/>
            </w:tcBorders>
            <w:noWrap/>
            <w:vAlign w:val="center"/>
          </w:tcPr>
          <w:p w:rsidR="0045601A" w:rsidRDefault="0045601A" w:rsidP="00A962E4">
            <w:pPr>
              <w:widowControl/>
              <w:spacing w:line="360" w:lineRule="auto"/>
              <w:jc w:val="left"/>
              <w:rPr>
                <w:rFonts w:eastAsia="宋体" w:cs="宋体"/>
                <w:kern w:val="2"/>
                <w:sz w:val="22"/>
                <w:szCs w:val="22"/>
              </w:rPr>
            </w:pPr>
            <w:r w:rsidRPr="007253E2">
              <w:rPr>
                <w:rFonts w:eastAsia="宋体" w:cs="宋体" w:hint="eastAsia"/>
                <w:kern w:val="2"/>
                <w:sz w:val="22"/>
                <w:szCs w:val="22"/>
              </w:rPr>
              <w:t>标准生产计划</w:t>
            </w:r>
          </w:p>
        </w:tc>
        <w:tc>
          <w:tcPr>
            <w:tcW w:w="1276" w:type="dxa"/>
            <w:tcBorders>
              <w:top w:val="nil"/>
              <w:left w:val="nil"/>
              <w:bottom w:val="single" w:sz="4" w:space="0" w:color="auto"/>
              <w:right w:val="single" w:sz="4" w:space="0" w:color="auto"/>
            </w:tcBorders>
            <w:noWrap/>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中间表</w:t>
            </w:r>
          </w:p>
        </w:tc>
        <w:tc>
          <w:tcPr>
            <w:tcW w:w="1134" w:type="dxa"/>
            <w:tcBorders>
              <w:top w:val="single" w:sz="4" w:space="0" w:color="auto"/>
              <w:left w:val="nil"/>
              <w:bottom w:val="single" w:sz="4" w:space="0" w:color="auto"/>
              <w:right w:val="single" w:sz="4" w:space="0" w:color="auto"/>
            </w:tcBorders>
            <w:vAlign w:val="center"/>
          </w:tcPr>
          <w:p w:rsidR="0045601A" w:rsidRDefault="0045601A" w:rsidP="00A962E4">
            <w:pPr>
              <w:widowControl/>
              <w:spacing w:line="360" w:lineRule="auto"/>
              <w:jc w:val="center"/>
              <w:rPr>
                <w:rFonts w:eastAsia="宋体" w:cs="宋体"/>
                <w:kern w:val="2"/>
                <w:sz w:val="22"/>
                <w:szCs w:val="22"/>
              </w:rPr>
            </w:pPr>
            <w:r>
              <w:rPr>
                <w:rFonts w:eastAsia="宋体" w:cs="宋体" w:hint="eastAsia"/>
                <w:kern w:val="2"/>
                <w:sz w:val="22"/>
                <w:szCs w:val="22"/>
              </w:rPr>
              <w:t>K3</w:t>
            </w:r>
            <w:r w:rsidRPr="009D076B">
              <w:rPr>
                <w:rFonts w:eastAsia="宋体" w:cs="宋体" w:hint="eastAsia"/>
                <w:kern w:val="2"/>
                <w:sz w:val="22"/>
                <w:szCs w:val="22"/>
              </w:rPr>
              <w:t>-&gt;MES</w:t>
            </w:r>
          </w:p>
        </w:tc>
        <w:tc>
          <w:tcPr>
            <w:tcW w:w="1559" w:type="dxa"/>
            <w:tcBorders>
              <w:top w:val="nil"/>
              <w:left w:val="single" w:sz="4" w:space="0" w:color="auto"/>
              <w:bottom w:val="single" w:sz="4" w:space="0" w:color="auto"/>
              <w:right w:val="single" w:sz="4" w:space="0" w:color="auto"/>
            </w:tcBorders>
            <w:noWrap/>
            <w:vAlign w:val="center"/>
          </w:tcPr>
          <w:p w:rsidR="0045601A" w:rsidRDefault="0045601A" w:rsidP="00A962E4">
            <w:pPr>
              <w:widowControl/>
              <w:spacing w:line="360" w:lineRule="auto"/>
              <w:jc w:val="left"/>
              <w:rPr>
                <w:rFonts w:eastAsia="宋体" w:cs="宋体"/>
                <w:kern w:val="2"/>
                <w:sz w:val="22"/>
                <w:szCs w:val="22"/>
              </w:rPr>
            </w:pPr>
            <w:r>
              <w:rPr>
                <w:rFonts w:eastAsia="宋体" w:cs="宋体" w:hint="eastAsia"/>
                <w:kern w:val="2"/>
                <w:sz w:val="22"/>
                <w:szCs w:val="22"/>
              </w:rPr>
              <w:t>MES按需调用</w:t>
            </w:r>
          </w:p>
        </w:tc>
      </w:tr>
    </w:tbl>
    <w:p w:rsidR="0045601A" w:rsidRPr="00941858" w:rsidRDefault="0045601A" w:rsidP="00941858">
      <w:pPr>
        <w:pStyle w:val="a0"/>
        <w:spacing w:line="360" w:lineRule="auto"/>
        <w:ind w:firstLineChars="0"/>
        <w:contextualSpacing/>
        <w:rPr>
          <w:rFonts w:ascii="仿宋_GB2312"/>
          <w:bCs/>
          <w:color w:val="auto"/>
          <w:sz w:val="28"/>
          <w:szCs w:val="28"/>
        </w:rPr>
      </w:pPr>
      <w:r w:rsidRPr="00941858">
        <w:rPr>
          <w:rFonts w:ascii="仿宋_GB2312" w:hint="eastAsia"/>
          <w:bCs/>
          <w:color w:val="auto"/>
          <w:sz w:val="28"/>
          <w:szCs w:val="28"/>
        </w:rPr>
        <w:t>集成清单：</w:t>
      </w:r>
    </w:p>
    <w:p w:rsidR="00EC7619" w:rsidRDefault="0045601A" w:rsidP="00EC7619">
      <w:pPr>
        <w:pStyle w:val="1"/>
        <w:rPr>
          <w:ins w:id="17" w:author="cxh" w:date="2017-12-04T12:30:00Z"/>
        </w:rPr>
      </w:pPr>
      <w:bookmarkStart w:id="18" w:name="_Toc464636317"/>
      <w:bookmarkStart w:id="19" w:name="_Toc499623932"/>
      <w:r w:rsidRPr="00AA22B4">
        <w:rPr>
          <w:rFonts w:hint="eastAsia"/>
        </w:rPr>
        <w:t>集成</w:t>
      </w:r>
      <w:bookmarkEnd w:id="18"/>
      <w:r>
        <w:rPr>
          <w:rFonts w:hint="eastAsia"/>
        </w:rPr>
        <w:t>接口</w:t>
      </w:r>
      <w:bookmarkEnd w:id="19"/>
    </w:p>
    <w:p w:rsidR="00EC7619" w:rsidRPr="00575E9A" w:rsidRDefault="00EC7619" w:rsidP="00EC7619">
      <w:pPr>
        <w:pStyle w:val="a0"/>
        <w:spacing w:line="360" w:lineRule="auto"/>
        <w:ind w:firstLineChars="0" w:firstLine="0"/>
        <w:contextualSpacing/>
        <w:rPr>
          <w:ins w:id="20" w:author="cxh" w:date="2017-12-04T12:31:00Z"/>
          <w:rFonts w:asciiTheme="minorEastAsia" w:eastAsiaTheme="minorEastAsia" w:hAnsiTheme="minorEastAsia"/>
          <w:b/>
        </w:rPr>
      </w:pPr>
      <w:ins w:id="21" w:author="cxh" w:date="2017-12-04T12:31:00Z">
        <w:r w:rsidRPr="00575E9A">
          <w:rPr>
            <w:rFonts w:asciiTheme="minorEastAsia" w:eastAsiaTheme="minorEastAsia" w:hAnsiTheme="minorEastAsia" w:hint="eastAsia"/>
            <w:b/>
          </w:rPr>
          <w:t>K</w:t>
        </w:r>
        <w:r w:rsidRPr="00575E9A">
          <w:rPr>
            <w:rFonts w:asciiTheme="minorEastAsia" w:eastAsiaTheme="minorEastAsia" w:hAnsiTheme="minorEastAsia"/>
            <w:b/>
          </w:rPr>
          <w:t>3</w:t>
        </w:r>
        <w:r w:rsidRPr="00575E9A">
          <w:rPr>
            <w:rFonts w:asciiTheme="minorEastAsia" w:eastAsiaTheme="minorEastAsia" w:hAnsiTheme="minorEastAsia" w:hint="eastAsia"/>
            <w:b/>
          </w:rPr>
          <w:t>专门建一个服务器放中间表，两个账套数据中数据写到这个中间表，数据到中间表的及时性需要K</w:t>
        </w:r>
        <w:r w:rsidRPr="00575E9A">
          <w:rPr>
            <w:rFonts w:asciiTheme="minorEastAsia" w:eastAsiaTheme="minorEastAsia" w:hAnsiTheme="minorEastAsia"/>
            <w:b/>
          </w:rPr>
          <w:t>3</w:t>
        </w:r>
        <w:r w:rsidRPr="00575E9A">
          <w:rPr>
            <w:rFonts w:asciiTheme="minorEastAsia" w:eastAsiaTheme="minorEastAsia" w:hAnsiTheme="minorEastAsia" w:hint="eastAsia"/>
            <w:b/>
          </w:rPr>
          <w:t>考虑用户及时性要求。</w:t>
        </w:r>
      </w:ins>
    </w:p>
    <w:p w:rsidR="00EC7619" w:rsidRPr="00EC7619" w:rsidRDefault="00EC7619">
      <w:pPr>
        <w:pPrChange w:id="22" w:author="cxh" w:date="2017-12-04T12:31:00Z">
          <w:pPr>
            <w:pStyle w:val="1"/>
          </w:pPr>
        </w:pPrChange>
      </w:pPr>
    </w:p>
    <w:p w:rsidR="0045601A" w:rsidRPr="004B1C96" w:rsidRDefault="0045601A" w:rsidP="00CA64F0">
      <w:pPr>
        <w:pStyle w:val="2"/>
      </w:pPr>
      <w:bookmarkStart w:id="23" w:name="_Toc499623933"/>
      <w:bookmarkStart w:id="24" w:name="_Toc464636318"/>
      <w:r>
        <w:rPr>
          <w:rFonts w:hint="eastAsia"/>
        </w:rPr>
        <w:t>物料主数据</w:t>
      </w:r>
      <w:r w:rsidRPr="004B1C96">
        <w:rPr>
          <w:rFonts w:hint="eastAsia"/>
        </w:rPr>
        <w:t>接口</w:t>
      </w:r>
      <w:bookmarkEnd w:id="23"/>
    </w:p>
    <w:bookmarkEnd w:id="24"/>
    <w:p w:rsidR="0045601A" w:rsidRDefault="0045601A" w:rsidP="00CA64F0">
      <w:pPr>
        <w:pStyle w:val="a0"/>
        <w:numPr>
          <w:ilvl w:val="0"/>
          <w:numId w:val="65"/>
        </w:numPr>
        <w:spacing w:line="360" w:lineRule="auto"/>
        <w:ind w:firstLineChars="0"/>
        <w:contextualSpacing/>
        <w:rPr>
          <w:rFonts w:asciiTheme="minorEastAsia" w:eastAsiaTheme="minorEastAsia" w:hAnsiTheme="minorEastAsia"/>
          <w:b/>
        </w:rPr>
      </w:pPr>
      <w:r>
        <w:rPr>
          <w:rFonts w:asciiTheme="minorEastAsia" w:eastAsiaTheme="minorEastAsia" w:hAnsiTheme="minorEastAsia" w:hint="eastAsia"/>
          <w:b/>
        </w:rPr>
        <w:t>接口说明</w:t>
      </w:r>
    </w:p>
    <w:p w:rsidR="0045601A" w:rsidRDefault="0045601A" w:rsidP="00CA64F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K3提供</w:t>
      </w:r>
      <w:r w:rsidR="0052004B">
        <w:rPr>
          <w:rFonts w:asciiTheme="minorEastAsia" w:eastAsiaTheme="minorEastAsia" w:hAnsiTheme="minorEastAsia" w:hint="eastAsia"/>
        </w:rPr>
        <w:t>中间表</w:t>
      </w:r>
      <w:r>
        <w:rPr>
          <w:rFonts w:eastAsia="宋体" w:cs="宋体" w:hint="eastAsia"/>
          <w:kern w:val="2"/>
          <w:sz w:val="22"/>
          <w:szCs w:val="22"/>
        </w:rPr>
        <w:t>，</w:t>
      </w:r>
      <w:r w:rsidRPr="00DF4BB3">
        <w:rPr>
          <w:rFonts w:asciiTheme="minorEastAsia" w:eastAsiaTheme="minorEastAsia" w:hAnsiTheme="minorEastAsia"/>
        </w:rPr>
        <w:t>MES</w:t>
      </w:r>
      <w:r w:rsidRPr="00DF4BB3">
        <w:rPr>
          <w:rFonts w:asciiTheme="minorEastAsia" w:eastAsiaTheme="minorEastAsia" w:hAnsiTheme="minorEastAsia" w:hint="eastAsia"/>
        </w:rPr>
        <w:t>通过</w:t>
      </w:r>
      <w:r w:rsidR="0052004B">
        <w:rPr>
          <w:rFonts w:asciiTheme="minorEastAsia" w:eastAsiaTheme="minorEastAsia" w:hAnsiTheme="minorEastAsia" w:hint="eastAsia"/>
        </w:rPr>
        <w:t>中间表</w:t>
      </w:r>
      <w:r>
        <w:rPr>
          <w:rFonts w:asciiTheme="minorEastAsia" w:eastAsiaTheme="minorEastAsia" w:hAnsiTheme="minorEastAsia" w:hint="eastAsia"/>
        </w:rPr>
        <w:t>获取K3的物料主数据。MES只获取和生产相关的物料主数据。</w:t>
      </w:r>
    </w:p>
    <w:p w:rsidR="0045601A" w:rsidRDefault="0045601A" w:rsidP="00CA64F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lastRenderedPageBreak/>
        <w:t>上线初始化时，K3中已有的物料主数据</w:t>
      </w:r>
      <w:r w:rsidR="0052004B">
        <w:rPr>
          <w:rFonts w:asciiTheme="minorEastAsia" w:eastAsiaTheme="minorEastAsia" w:hAnsiTheme="minorEastAsia" w:hint="eastAsia"/>
        </w:rPr>
        <w:t>可以全部</w:t>
      </w:r>
      <w:r>
        <w:rPr>
          <w:rFonts w:asciiTheme="minorEastAsia" w:eastAsiaTheme="minorEastAsia" w:hAnsiTheme="minorEastAsia" w:hint="eastAsia"/>
        </w:rPr>
        <w:t>导入到</w:t>
      </w:r>
      <w:r w:rsidR="0052004B">
        <w:rPr>
          <w:rFonts w:asciiTheme="minorEastAsia" w:eastAsiaTheme="minorEastAsia" w:hAnsiTheme="minorEastAsia" w:hint="eastAsia"/>
        </w:rPr>
        <w:t>中间表</w:t>
      </w:r>
      <w:r>
        <w:rPr>
          <w:rFonts w:asciiTheme="minorEastAsia" w:eastAsiaTheme="minorEastAsia" w:hAnsiTheme="minorEastAsia" w:hint="eastAsia"/>
        </w:rPr>
        <w:t>，由MES提供手工方式触发导入操作。</w:t>
      </w:r>
    </w:p>
    <w:p w:rsidR="0045601A" w:rsidRDefault="0045601A" w:rsidP="00CA64F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初始化过后，K3内更新（创建、修改和删除）的物料主数据</w:t>
      </w:r>
      <w:r w:rsidR="008857AC">
        <w:rPr>
          <w:rFonts w:asciiTheme="minorEastAsia" w:eastAsiaTheme="minorEastAsia" w:hAnsiTheme="minorEastAsia" w:hint="eastAsia"/>
        </w:rPr>
        <w:t>及</w:t>
      </w:r>
      <w:r>
        <w:rPr>
          <w:rFonts w:asciiTheme="minorEastAsia" w:eastAsiaTheme="minorEastAsia" w:hAnsiTheme="minorEastAsia" w:hint="eastAsia"/>
        </w:rPr>
        <w:t>时导入到</w:t>
      </w:r>
      <w:r w:rsidR="0052004B">
        <w:rPr>
          <w:rFonts w:asciiTheme="minorEastAsia" w:eastAsiaTheme="minorEastAsia" w:hAnsiTheme="minorEastAsia" w:hint="eastAsia"/>
        </w:rPr>
        <w:t>中间表</w:t>
      </w:r>
      <w:r>
        <w:rPr>
          <w:rFonts w:asciiTheme="minorEastAsia" w:eastAsiaTheme="minorEastAsia" w:hAnsiTheme="minorEastAsia" w:hint="eastAsia"/>
        </w:rPr>
        <w:t>，由MES提供计划任务方式自动触发导入操作。</w:t>
      </w:r>
    </w:p>
    <w:p w:rsidR="0045601A" w:rsidRPr="00DF4BB3" w:rsidRDefault="0045601A" w:rsidP="00CA64F0">
      <w:pPr>
        <w:pStyle w:val="a0"/>
        <w:numPr>
          <w:ilvl w:val="0"/>
          <w:numId w:val="65"/>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错误处理</w:t>
      </w:r>
    </w:p>
    <w:p w:rsidR="0045601A" w:rsidRDefault="0045601A" w:rsidP="00CA64F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K3在</w:t>
      </w:r>
      <w:r w:rsidR="009871C9">
        <w:rPr>
          <w:rFonts w:asciiTheme="minorEastAsia" w:eastAsiaTheme="minorEastAsia" w:hAnsiTheme="minorEastAsia" w:hint="eastAsia"/>
        </w:rPr>
        <w:t>更新中间表</w:t>
      </w:r>
      <w:r>
        <w:rPr>
          <w:rFonts w:asciiTheme="minorEastAsia" w:eastAsiaTheme="minorEastAsia" w:hAnsiTheme="minorEastAsia" w:hint="eastAsia"/>
        </w:rPr>
        <w:t>失败时，</w:t>
      </w:r>
      <w:r w:rsidR="009871C9">
        <w:rPr>
          <w:rFonts w:asciiTheme="minorEastAsia" w:eastAsiaTheme="minorEastAsia" w:hAnsiTheme="minorEastAsia" w:hint="eastAsia"/>
        </w:rPr>
        <w:t>要能够提供机制重新更新中间表。</w:t>
      </w:r>
      <w:r>
        <w:rPr>
          <w:rFonts w:asciiTheme="minorEastAsia" w:eastAsiaTheme="minorEastAsia" w:hAnsiTheme="minorEastAsia" w:hint="eastAsia"/>
        </w:rPr>
        <w:t>MES在处理</w:t>
      </w:r>
      <w:r w:rsidR="009871C9">
        <w:rPr>
          <w:rFonts w:asciiTheme="minorEastAsia" w:eastAsiaTheme="minorEastAsia" w:hAnsiTheme="minorEastAsia" w:hint="eastAsia"/>
        </w:rPr>
        <w:t>中间表</w:t>
      </w:r>
      <w:r>
        <w:rPr>
          <w:rFonts w:asciiTheme="minorEastAsia" w:eastAsiaTheme="minorEastAsia" w:hAnsiTheme="minorEastAsia" w:hint="eastAsia"/>
        </w:rPr>
        <w:t>数据发生内部错误时，也要记录错误日志。</w:t>
      </w:r>
    </w:p>
    <w:p w:rsidR="0045601A" w:rsidRDefault="009871C9" w:rsidP="00CA64F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中间表待导入到MES</w:t>
      </w:r>
      <w:r w:rsidR="0045601A">
        <w:rPr>
          <w:rFonts w:asciiTheme="minorEastAsia" w:eastAsiaTheme="minorEastAsia" w:hAnsiTheme="minorEastAsia" w:hint="eastAsia"/>
        </w:rPr>
        <w:t>的物料主数据可能有多条，某一条的失败不影响其他数据的导入。所有失败的数据，</w:t>
      </w:r>
      <w:r>
        <w:rPr>
          <w:rFonts w:asciiTheme="minorEastAsia" w:eastAsiaTheme="minorEastAsia" w:hAnsiTheme="minorEastAsia" w:hint="eastAsia"/>
        </w:rPr>
        <w:t>MES</w:t>
      </w:r>
      <w:r w:rsidR="0045601A">
        <w:rPr>
          <w:rFonts w:asciiTheme="minorEastAsia" w:eastAsiaTheme="minorEastAsia" w:hAnsiTheme="minorEastAsia" w:hint="eastAsia"/>
        </w:rPr>
        <w:t>在下次执行导入时会重新</w:t>
      </w:r>
      <w:r>
        <w:rPr>
          <w:rFonts w:asciiTheme="minorEastAsia" w:eastAsiaTheme="minorEastAsia" w:hAnsiTheme="minorEastAsia" w:hint="eastAsia"/>
        </w:rPr>
        <w:t>尝试导入</w:t>
      </w:r>
      <w:r w:rsidR="0045601A">
        <w:rPr>
          <w:rFonts w:asciiTheme="minorEastAsia" w:eastAsiaTheme="minorEastAsia" w:hAnsiTheme="minorEastAsia" w:hint="eastAsia"/>
        </w:rPr>
        <w:t>。</w:t>
      </w:r>
    </w:p>
    <w:p w:rsidR="0045601A" w:rsidRPr="00DF4BB3" w:rsidRDefault="0045601A" w:rsidP="00CA64F0">
      <w:pPr>
        <w:pStyle w:val="a0"/>
        <w:numPr>
          <w:ilvl w:val="0"/>
          <w:numId w:val="65"/>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更新机制</w:t>
      </w:r>
    </w:p>
    <w:p w:rsidR="0045601A" w:rsidRDefault="0045601A" w:rsidP="00CA64F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对于K3内创建和修改的物料主数据，</w:t>
      </w:r>
      <w:r w:rsidR="00492E11">
        <w:rPr>
          <w:rFonts w:asciiTheme="minorEastAsia" w:eastAsiaTheme="minorEastAsia" w:hAnsiTheme="minorEastAsia" w:hint="eastAsia"/>
        </w:rPr>
        <w:t>MES</w:t>
      </w:r>
      <w:r>
        <w:rPr>
          <w:rFonts w:asciiTheme="minorEastAsia" w:eastAsiaTheme="minorEastAsia" w:hAnsiTheme="minorEastAsia" w:hint="eastAsia"/>
        </w:rPr>
        <w:t>通过</w:t>
      </w:r>
      <w:r w:rsidR="00492E11">
        <w:rPr>
          <w:rFonts w:asciiTheme="minorEastAsia" w:eastAsiaTheme="minorEastAsia" w:hAnsiTheme="minorEastAsia" w:hint="eastAsia"/>
        </w:rPr>
        <w:t>中间表同步所需的</w:t>
      </w:r>
      <w:r>
        <w:rPr>
          <w:rFonts w:asciiTheme="minorEastAsia" w:eastAsiaTheme="minorEastAsia" w:hAnsiTheme="minorEastAsia" w:hint="eastAsia"/>
        </w:rPr>
        <w:t>字段内容；</w:t>
      </w:r>
    </w:p>
    <w:p w:rsidR="0045601A" w:rsidRDefault="0045601A" w:rsidP="00CA64F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对于K3内删除的物料主数据，MES内不删除，只标记为无效状态。</w:t>
      </w:r>
    </w:p>
    <w:p w:rsidR="00492E11" w:rsidRDefault="00492E11" w:rsidP="00CA64F0">
      <w:pPr>
        <w:pStyle w:val="a0"/>
        <w:spacing w:line="360" w:lineRule="auto"/>
        <w:ind w:firstLine="480"/>
        <w:contextualSpacing/>
        <w:rPr>
          <w:ins w:id="25" w:author="cxh" w:date="2017-12-06T13:31:00Z"/>
          <w:rFonts w:asciiTheme="minorEastAsia" w:eastAsiaTheme="minorEastAsia" w:hAnsiTheme="minorEastAsia"/>
        </w:rPr>
      </w:pPr>
      <w:r>
        <w:rPr>
          <w:rFonts w:asciiTheme="minorEastAsia" w:eastAsiaTheme="minorEastAsia" w:hAnsiTheme="minorEastAsia" w:hint="eastAsia"/>
        </w:rPr>
        <w:t>由于生产实时性的要求，K3内物料主数据的增删改需要在一定时间（此时间根据正源光子生产需要来定）内更新到中间表。</w:t>
      </w:r>
      <w:r w:rsidR="00752054">
        <w:rPr>
          <w:rFonts w:asciiTheme="minorEastAsia" w:eastAsiaTheme="minorEastAsia" w:hAnsiTheme="minorEastAsia" w:hint="eastAsia"/>
        </w:rPr>
        <w:t>MES根据计划任务设定的时间间隔从中间表取数据。</w:t>
      </w:r>
    </w:p>
    <w:p w:rsidR="001B4833" w:rsidRDefault="001B4833" w:rsidP="00CA64F0">
      <w:pPr>
        <w:pStyle w:val="a0"/>
        <w:spacing w:line="360" w:lineRule="auto"/>
        <w:ind w:firstLine="480"/>
        <w:contextualSpacing/>
        <w:rPr>
          <w:rFonts w:asciiTheme="minorEastAsia" w:eastAsiaTheme="minorEastAsia" w:hAnsiTheme="minorEastAsia" w:hint="eastAsia"/>
        </w:rPr>
      </w:pPr>
      <w:ins w:id="26" w:author="cxh" w:date="2017-12-06T13:31:00Z">
        <w:r>
          <w:rPr>
            <w:rFonts w:asciiTheme="minorEastAsia" w:eastAsiaTheme="minorEastAsia" w:hAnsiTheme="minorEastAsia" w:hint="eastAsia"/>
          </w:rPr>
          <w:t>物料</w:t>
        </w:r>
        <w:r w:rsidR="00A734D2">
          <w:rPr>
            <w:rFonts w:asciiTheme="minorEastAsia" w:eastAsiaTheme="minorEastAsia" w:hAnsiTheme="minorEastAsia" w:hint="eastAsia"/>
          </w:rPr>
          <w:t>只取正源的物料（3</w:t>
        </w:r>
        <w:r w:rsidR="00A734D2">
          <w:rPr>
            <w:rFonts w:asciiTheme="minorEastAsia" w:eastAsiaTheme="minorEastAsia" w:hAnsiTheme="minorEastAsia"/>
          </w:rPr>
          <w:t>0.</w:t>
        </w:r>
        <w:r w:rsidR="00A734D2">
          <w:rPr>
            <w:rFonts w:asciiTheme="minorEastAsia" w:eastAsiaTheme="minorEastAsia" w:hAnsiTheme="minorEastAsia" w:hint="eastAsia"/>
          </w:rPr>
          <w:t>打头）</w:t>
        </w:r>
      </w:ins>
    </w:p>
    <w:p w:rsidR="0045601A" w:rsidRDefault="0045601A" w:rsidP="00CA64F0">
      <w:pPr>
        <w:pStyle w:val="a0"/>
        <w:numPr>
          <w:ilvl w:val="0"/>
          <w:numId w:val="65"/>
        </w:numPr>
        <w:spacing w:line="360" w:lineRule="auto"/>
        <w:ind w:firstLineChars="0"/>
        <w:contextualSpacing/>
        <w:rPr>
          <w:rFonts w:asciiTheme="minorEastAsia" w:eastAsiaTheme="minorEastAsia" w:hAnsiTheme="minorEastAsia"/>
          <w:b/>
        </w:rPr>
      </w:pPr>
      <w:r>
        <w:rPr>
          <w:rFonts w:asciiTheme="minorEastAsia" w:eastAsiaTheme="minorEastAsia" w:hAnsiTheme="minorEastAsia" w:hint="eastAsia"/>
          <w:b/>
        </w:rPr>
        <w:t>字段说明</w:t>
      </w:r>
    </w:p>
    <w:tbl>
      <w:tblPr>
        <w:tblStyle w:val="af9"/>
        <w:tblW w:w="0" w:type="auto"/>
        <w:tblLook w:val="04A0" w:firstRow="1" w:lastRow="0" w:firstColumn="1" w:lastColumn="0" w:noHBand="0" w:noVBand="1"/>
        <w:tblPrChange w:id="27" w:author="cxh" w:date="2017-12-04T11:02:00Z">
          <w:tblPr>
            <w:tblStyle w:val="af9"/>
            <w:tblW w:w="0" w:type="auto"/>
            <w:tblLook w:val="04A0" w:firstRow="1" w:lastRow="0" w:firstColumn="1" w:lastColumn="0" w:noHBand="0" w:noVBand="1"/>
          </w:tblPr>
        </w:tblPrChange>
      </w:tblPr>
      <w:tblGrid>
        <w:gridCol w:w="2819"/>
        <w:gridCol w:w="1437"/>
        <w:gridCol w:w="816"/>
        <w:gridCol w:w="936"/>
        <w:gridCol w:w="3078"/>
        <w:tblGridChange w:id="28">
          <w:tblGrid>
            <w:gridCol w:w="2819"/>
            <w:gridCol w:w="1437"/>
            <w:gridCol w:w="816"/>
            <w:gridCol w:w="936"/>
            <w:gridCol w:w="3078"/>
          </w:tblGrid>
        </w:tblGridChange>
      </w:tblGrid>
      <w:tr w:rsidR="0045601A" w:rsidTr="0021420F">
        <w:trPr>
          <w:trHeight w:val="585"/>
          <w:trPrChange w:id="29" w:author="cxh" w:date="2017-12-04T11:02:00Z">
            <w:trPr>
              <w:trHeight w:val="415"/>
            </w:trPr>
          </w:trPrChange>
        </w:trPr>
        <w:tc>
          <w:tcPr>
            <w:tcW w:w="2819" w:type="dxa"/>
            <w:shd w:val="clear" w:color="auto" w:fill="D0CECE" w:themeFill="background2" w:themeFillShade="E6"/>
            <w:tcPrChange w:id="30" w:author="cxh" w:date="2017-12-04T11:02:00Z">
              <w:tcPr>
                <w:tcW w:w="2819" w:type="dxa"/>
                <w:shd w:val="clear" w:color="auto" w:fill="D0CECE" w:themeFill="background2" w:themeFillShade="E6"/>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字段名称</w:t>
            </w:r>
          </w:p>
        </w:tc>
        <w:tc>
          <w:tcPr>
            <w:tcW w:w="1437" w:type="dxa"/>
            <w:shd w:val="clear" w:color="auto" w:fill="D0CECE" w:themeFill="background2" w:themeFillShade="E6"/>
            <w:tcPrChange w:id="31" w:author="cxh" w:date="2017-12-04T11:02:00Z">
              <w:tcPr>
                <w:tcW w:w="1437" w:type="dxa"/>
                <w:shd w:val="clear" w:color="auto" w:fill="D0CECE" w:themeFill="background2" w:themeFillShade="E6"/>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字段类型</w:t>
            </w:r>
          </w:p>
        </w:tc>
        <w:tc>
          <w:tcPr>
            <w:tcW w:w="816" w:type="dxa"/>
            <w:shd w:val="clear" w:color="auto" w:fill="D0CECE" w:themeFill="background2" w:themeFillShade="E6"/>
            <w:tcPrChange w:id="32" w:author="cxh" w:date="2017-12-04T11:02:00Z">
              <w:tcPr>
                <w:tcW w:w="816" w:type="dxa"/>
                <w:shd w:val="clear" w:color="auto" w:fill="D0CECE" w:themeFill="background2" w:themeFillShade="E6"/>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是否必须</w:t>
            </w:r>
          </w:p>
        </w:tc>
        <w:tc>
          <w:tcPr>
            <w:tcW w:w="936" w:type="dxa"/>
            <w:shd w:val="clear" w:color="auto" w:fill="D0CECE" w:themeFill="background2" w:themeFillShade="E6"/>
            <w:tcPrChange w:id="33" w:author="cxh" w:date="2017-12-04T11:02:00Z">
              <w:tcPr>
                <w:tcW w:w="936" w:type="dxa"/>
                <w:shd w:val="clear" w:color="auto" w:fill="D0CECE" w:themeFill="background2" w:themeFillShade="E6"/>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数据来源</w:t>
            </w:r>
          </w:p>
        </w:tc>
        <w:tc>
          <w:tcPr>
            <w:tcW w:w="3078" w:type="dxa"/>
            <w:shd w:val="clear" w:color="auto" w:fill="D0CECE" w:themeFill="background2" w:themeFillShade="E6"/>
            <w:tcPrChange w:id="34" w:author="cxh" w:date="2017-12-04T11:02:00Z">
              <w:tcPr>
                <w:tcW w:w="3078" w:type="dxa"/>
                <w:shd w:val="clear" w:color="auto" w:fill="D0CECE" w:themeFill="background2" w:themeFillShade="E6"/>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备注</w:t>
            </w:r>
          </w:p>
        </w:tc>
      </w:tr>
      <w:tr w:rsidR="0045601A" w:rsidTr="00FB449C">
        <w:trPr>
          <w:trHeight w:val="415"/>
        </w:trPr>
        <w:tc>
          <w:tcPr>
            <w:tcW w:w="2819"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物料编码</w:t>
            </w:r>
          </w:p>
        </w:tc>
        <w:tc>
          <w:tcPr>
            <w:tcW w:w="1437" w:type="dxa"/>
          </w:tcPr>
          <w:p w:rsidR="0045601A" w:rsidRPr="0021420F" w:rsidRDefault="00C4360E"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S</w:t>
            </w:r>
            <w:r w:rsidRPr="0021420F">
              <w:rPr>
                <w:rFonts w:asciiTheme="minorEastAsia" w:eastAsiaTheme="minorEastAsia" w:hAnsiTheme="minorEastAsia" w:hint="eastAsia"/>
              </w:rPr>
              <w:t>TRING</w:t>
            </w:r>
          </w:p>
        </w:tc>
        <w:tc>
          <w:tcPr>
            <w:tcW w:w="816"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w:t>
            </w:r>
          </w:p>
        </w:tc>
        <w:tc>
          <w:tcPr>
            <w:tcW w:w="3078" w:type="dxa"/>
          </w:tcPr>
          <w:p w:rsidR="0045601A" w:rsidRPr="0021420F" w:rsidRDefault="0033744C" w:rsidP="00CA64F0">
            <w:pPr>
              <w:pStyle w:val="a0"/>
              <w:spacing w:line="360" w:lineRule="auto"/>
              <w:ind w:firstLineChars="0" w:firstLine="0"/>
              <w:rPr>
                <w:rFonts w:asciiTheme="minorEastAsia" w:eastAsiaTheme="minorEastAsia" w:hAnsiTheme="minorEastAsia"/>
              </w:rPr>
            </w:pPr>
            <w:ins w:id="35" w:author="cxh" w:date="2017-12-04T12:24:00Z">
              <w:r>
                <w:rPr>
                  <w:rFonts w:asciiTheme="minorEastAsia" w:eastAsiaTheme="minorEastAsia" w:hAnsiTheme="minorEastAsia" w:hint="eastAsia"/>
                </w:rPr>
                <w:t>业务</w:t>
              </w:r>
            </w:ins>
            <w:del w:id="36" w:author="cxh" w:date="2017-12-04T12:24:00Z">
              <w:r w:rsidR="00CD089A" w:rsidRPr="0021420F" w:rsidDel="0033744C">
                <w:rPr>
                  <w:rFonts w:asciiTheme="minorEastAsia" w:eastAsiaTheme="minorEastAsia" w:hAnsiTheme="minorEastAsia" w:hint="eastAsia"/>
                </w:rPr>
                <w:delText>管理</w:delText>
              </w:r>
            </w:del>
            <w:r w:rsidR="00CD089A" w:rsidRPr="0021420F">
              <w:rPr>
                <w:rFonts w:asciiTheme="minorEastAsia" w:eastAsiaTheme="minorEastAsia" w:hAnsiTheme="minorEastAsia" w:hint="eastAsia"/>
              </w:rPr>
              <w:t>上要求</w:t>
            </w:r>
            <w:ins w:id="37" w:author="cxh" w:date="2017-12-04T12:24:00Z">
              <w:r w:rsidR="00841689">
                <w:rPr>
                  <w:rFonts w:asciiTheme="minorEastAsia" w:eastAsiaTheme="minorEastAsia" w:hAnsiTheme="minorEastAsia" w:hint="eastAsia"/>
                </w:rPr>
                <w:t>K</w:t>
              </w:r>
              <w:r w:rsidR="00841689">
                <w:rPr>
                  <w:rFonts w:asciiTheme="minorEastAsia" w:eastAsiaTheme="minorEastAsia" w:hAnsiTheme="minorEastAsia"/>
                </w:rPr>
                <w:t>3</w:t>
              </w:r>
              <w:r w:rsidR="00841689">
                <w:rPr>
                  <w:rFonts w:asciiTheme="minorEastAsia" w:eastAsiaTheme="minorEastAsia" w:hAnsiTheme="minorEastAsia" w:hint="eastAsia"/>
                </w:rPr>
                <w:t>中已产生了物料</w:t>
              </w:r>
            </w:ins>
            <w:ins w:id="38" w:author="cxh" w:date="2017-12-04T12:25:00Z">
              <w:r w:rsidR="00841689">
                <w:rPr>
                  <w:rFonts w:asciiTheme="minorEastAsia" w:eastAsiaTheme="minorEastAsia" w:hAnsiTheme="minorEastAsia" w:hint="eastAsia"/>
                </w:rPr>
                <w:t>编码后，不允许</w:t>
              </w:r>
            </w:ins>
            <w:del w:id="39" w:author="cxh" w:date="2017-12-04T12:24:00Z">
              <w:r w:rsidR="00CD089A" w:rsidRPr="0021420F" w:rsidDel="0033744C">
                <w:rPr>
                  <w:rFonts w:asciiTheme="minorEastAsia" w:eastAsiaTheme="minorEastAsia" w:hAnsiTheme="minorEastAsia" w:hint="eastAsia"/>
                </w:rPr>
                <w:delText>正源</w:delText>
              </w:r>
            </w:del>
            <w:del w:id="40" w:author="cxh" w:date="2017-12-04T12:25:00Z">
              <w:r w:rsidR="00CD089A" w:rsidRPr="0021420F" w:rsidDel="00841689">
                <w:rPr>
                  <w:rFonts w:asciiTheme="minorEastAsia" w:eastAsiaTheme="minorEastAsia" w:hAnsiTheme="minorEastAsia" w:hint="eastAsia"/>
                </w:rPr>
                <w:delText>不允许修改</w:delText>
              </w:r>
            </w:del>
            <w:ins w:id="41" w:author="cxh" w:date="2017-12-04T12:25:00Z">
              <w:r w:rsidR="00841689">
                <w:rPr>
                  <w:rFonts w:asciiTheme="minorEastAsia" w:eastAsiaTheme="minorEastAsia" w:hAnsiTheme="minorEastAsia" w:hint="eastAsia"/>
                </w:rPr>
                <w:t>再修改</w:t>
              </w:r>
            </w:ins>
          </w:p>
        </w:tc>
      </w:tr>
      <w:tr w:rsidR="0045601A" w:rsidTr="00FB449C">
        <w:trPr>
          <w:trHeight w:val="415"/>
        </w:trPr>
        <w:tc>
          <w:tcPr>
            <w:tcW w:w="2819"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物料名称</w:t>
            </w:r>
          </w:p>
        </w:tc>
        <w:tc>
          <w:tcPr>
            <w:tcW w:w="1437" w:type="dxa"/>
          </w:tcPr>
          <w:p w:rsidR="0045601A" w:rsidRPr="0021420F" w:rsidRDefault="00C4360E"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S</w:t>
            </w:r>
            <w:r w:rsidRPr="0021420F">
              <w:rPr>
                <w:rFonts w:asciiTheme="minorEastAsia" w:eastAsiaTheme="minorEastAsia" w:hAnsiTheme="minorEastAsia" w:hint="eastAsia"/>
              </w:rPr>
              <w:t>TRING</w:t>
            </w:r>
          </w:p>
        </w:tc>
        <w:tc>
          <w:tcPr>
            <w:tcW w:w="816"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w:t>
            </w:r>
          </w:p>
        </w:tc>
        <w:tc>
          <w:tcPr>
            <w:tcW w:w="3078" w:type="dxa"/>
          </w:tcPr>
          <w:p w:rsidR="0045601A" w:rsidRPr="0021420F" w:rsidRDefault="0045601A" w:rsidP="00CA64F0">
            <w:pPr>
              <w:pStyle w:val="a0"/>
              <w:spacing w:line="360" w:lineRule="auto"/>
              <w:ind w:firstLineChars="0" w:firstLine="0"/>
              <w:rPr>
                <w:rFonts w:asciiTheme="minorEastAsia" w:eastAsiaTheme="minorEastAsia" w:hAnsiTheme="minorEastAsia"/>
              </w:rPr>
            </w:pPr>
          </w:p>
        </w:tc>
      </w:tr>
      <w:tr w:rsidR="0045601A" w:rsidTr="00FB449C">
        <w:trPr>
          <w:trHeight w:val="415"/>
        </w:trPr>
        <w:tc>
          <w:tcPr>
            <w:tcW w:w="2819"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物料类型</w:t>
            </w:r>
          </w:p>
        </w:tc>
        <w:tc>
          <w:tcPr>
            <w:tcW w:w="1437" w:type="dxa"/>
          </w:tcPr>
          <w:p w:rsidR="0045601A" w:rsidRPr="0021420F" w:rsidRDefault="00C4360E"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S</w:t>
            </w:r>
            <w:r w:rsidRPr="0021420F">
              <w:rPr>
                <w:rFonts w:asciiTheme="minorEastAsia" w:eastAsiaTheme="minorEastAsia" w:hAnsiTheme="minorEastAsia" w:hint="eastAsia"/>
              </w:rPr>
              <w:t>TRING</w:t>
            </w:r>
          </w:p>
        </w:tc>
        <w:tc>
          <w:tcPr>
            <w:tcW w:w="816"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w:t>
            </w:r>
          </w:p>
        </w:tc>
        <w:tc>
          <w:tcPr>
            <w:tcW w:w="3078" w:type="dxa"/>
          </w:tcPr>
          <w:p w:rsidR="0045601A" w:rsidRPr="0021420F" w:rsidRDefault="00552C0B"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成品</w:t>
            </w:r>
            <w:r w:rsidRPr="0021420F">
              <w:rPr>
                <w:rFonts w:asciiTheme="minorEastAsia" w:eastAsiaTheme="minorEastAsia" w:hAnsiTheme="minorEastAsia" w:hint="eastAsia"/>
              </w:rPr>
              <w:t>/原材料/半成品</w:t>
            </w:r>
          </w:p>
        </w:tc>
      </w:tr>
      <w:tr w:rsidR="0045601A" w:rsidTr="00FB449C">
        <w:trPr>
          <w:trHeight w:val="415"/>
        </w:trPr>
        <w:tc>
          <w:tcPr>
            <w:tcW w:w="2819" w:type="dxa"/>
          </w:tcPr>
          <w:p w:rsidR="0045601A" w:rsidRPr="0021420F" w:rsidRDefault="00B54972"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基本计量单位</w:t>
            </w:r>
          </w:p>
        </w:tc>
        <w:tc>
          <w:tcPr>
            <w:tcW w:w="1437" w:type="dxa"/>
          </w:tcPr>
          <w:p w:rsidR="0045601A" w:rsidRPr="0021420F" w:rsidRDefault="00C4360E"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S</w:t>
            </w:r>
            <w:r w:rsidRPr="0021420F">
              <w:rPr>
                <w:rFonts w:asciiTheme="minorEastAsia" w:eastAsiaTheme="minorEastAsia" w:hAnsiTheme="minorEastAsia" w:hint="eastAsia"/>
              </w:rPr>
              <w:t>TRING</w:t>
            </w:r>
          </w:p>
        </w:tc>
        <w:tc>
          <w:tcPr>
            <w:tcW w:w="816"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w:t>
            </w:r>
          </w:p>
        </w:tc>
        <w:tc>
          <w:tcPr>
            <w:tcW w:w="3078" w:type="dxa"/>
          </w:tcPr>
          <w:p w:rsidR="0045601A" w:rsidRPr="0021420F" w:rsidRDefault="00552C0B"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比如</w:t>
            </w:r>
            <w:r w:rsidRPr="0021420F">
              <w:rPr>
                <w:rFonts w:asciiTheme="minorEastAsia" w:eastAsiaTheme="minorEastAsia" w:hAnsiTheme="minorEastAsia" w:hint="eastAsia"/>
              </w:rPr>
              <w:t>：</w:t>
            </w:r>
            <w:r w:rsidRPr="0021420F">
              <w:rPr>
                <w:rFonts w:asciiTheme="minorEastAsia" w:eastAsiaTheme="minorEastAsia" w:hAnsiTheme="minorEastAsia"/>
              </w:rPr>
              <w:t>kg</w:t>
            </w:r>
            <w:r w:rsidRPr="0021420F">
              <w:rPr>
                <w:rFonts w:asciiTheme="minorEastAsia" w:eastAsiaTheme="minorEastAsia" w:hAnsiTheme="minorEastAsia" w:hint="eastAsia"/>
              </w:rPr>
              <w:t>、</w:t>
            </w:r>
            <w:r w:rsidRPr="0021420F">
              <w:rPr>
                <w:rFonts w:asciiTheme="minorEastAsia" w:eastAsiaTheme="minorEastAsia" w:hAnsiTheme="minorEastAsia"/>
              </w:rPr>
              <w:t>mm</w:t>
            </w:r>
          </w:p>
        </w:tc>
      </w:tr>
      <w:tr w:rsidR="0055438F" w:rsidTr="00FB449C">
        <w:trPr>
          <w:trHeight w:val="415"/>
        </w:trPr>
        <w:tc>
          <w:tcPr>
            <w:tcW w:w="2819" w:type="dxa"/>
          </w:tcPr>
          <w:p w:rsidR="0055438F" w:rsidRPr="0021420F" w:rsidRDefault="0055438F"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规格型号</w:t>
            </w:r>
          </w:p>
        </w:tc>
        <w:tc>
          <w:tcPr>
            <w:tcW w:w="1437" w:type="dxa"/>
          </w:tcPr>
          <w:p w:rsidR="0055438F" w:rsidRPr="0021420F" w:rsidRDefault="0055438F"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S</w:t>
            </w:r>
            <w:r w:rsidRPr="0021420F">
              <w:rPr>
                <w:rFonts w:asciiTheme="minorEastAsia" w:eastAsiaTheme="minorEastAsia" w:hAnsiTheme="minorEastAsia" w:hint="eastAsia"/>
              </w:rPr>
              <w:t>TRING</w:t>
            </w:r>
          </w:p>
        </w:tc>
        <w:tc>
          <w:tcPr>
            <w:tcW w:w="816" w:type="dxa"/>
          </w:tcPr>
          <w:p w:rsidR="0055438F" w:rsidRPr="0021420F" w:rsidRDefault="0055438F"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55438F" w:rsidRPr="0021420F" w:rsidRDefault="0055438F"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w:t>
            </w:r>
          </w:p>
        </w:tc>
        <w:tc>
          <w:tcPr>
            <w:tcW w:w="3078" w:type="dxa"/>
          </w:tcPr>
          <w:p w:rsidR="0055438F" w:rsidRPr="0021420F" w:rsidRDefault="0055438F" w:rsidP="00CA64F0">
            <w:pPr>
              <w:pStyle w:val="a0"/>
              <w:spacing w:line="360" w:lineRule="auto"/>
              <w:ind w:firstLineChars="0" w:firstLine="0"/>
              <w:rPr>
                <w:rFonts w:asciiTheme="minorEastAsia" w:eastAsiaTheme="minorEastAsia" w:hAnsiTheme="minorEastAsia"/>
              </w:rPr>
            </w:pPr>
          </w:p>
        </w:tc>
      </w:tr>
      <w:tr w:rsidR="0045601A" w:rsidTr="00FB449C">
        <w:trPr>
          <w:trHeight w:val="415"/>
        </w:trPr>
        <w:tc>
          <w:tcPr>
            <w:tcW w:w="2819"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标记</w:t>
            </w:r>
          </w:p>
        </w:tc>
        <w:tc>
          <w:tcPr>
            <w:tcW w:w="1437"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CHAR</w:t>
            </w:r>
          </w:p>
        </w:tc>
        <w:tc>
          <w:tcPr>
            <w:tcW w:w="816"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K3</w:t>
            </w:r>
          </w:p>
        </w:tc>
        <w:tc>
          <w:tcPr>
            <w:tcW w:w="3078" w:type="dxa"/>
          </w:tcPr>
          <w:p w:rsidR="0045601A" w:rsidRPr="0021420F" w:rsidRDefault="0045601A"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创建时发送C</w:t>
            </w:r>
          </w:p>
          <w:p w:rsidR="0045601A" w:rsidRPr="003C3F36" w:rsidRDefault="0045601A" w:rsidP="00CA64F0">
            <w:pPr>
              <w:pStyle w:val="a0"/>
              <w:spacing w:line="360" w:lineRule="auto"/>
              <w:ind w:firstLineChars="0" w:firstLine="0"/>
              <w:rPr>
                <w:rFonts w:asciiTheme="minorEastAsia" w:eastAsiaTheme="minorEastAsia" w:hAnsiTheme="minorEastAsia"/>
              </w:rPr>
            </w:pPr>
            <w:r w:rsidRPr="003C3F36">
              <w:rPr>
                <w:rFonts w:asciiTheme="minorEastAsia" w:eastAsiaTheme="minorEastAsia" w:hAnsiTheme="minorEastAsia" w:hint="eastAsia"/>
              </w:rPr>
              <w:t>修改时发送</w:t>
            </w:r>
            <w:r w:rsidRPr="003C3F36">
              <w:rPr>
                <w:rFonts w:asciiTheme="minorEastAsia" w:eastAsiaTheme="minorEastAsia" w:hAnsiTheme="minorEastAsia"/>
              </w:rPr>
              <w:t>U</w:t>
            </w:r>
          </w:p>
          <w:p w:rsidR="0045601A" w:rsidRDefault="0045601A" w:rsidP="00CA64F0">
            <w:pPr>
              <w:pStyle w:val="a0"/>
              <w:spacing w:line="360" w:lineRule="auto"/>
              <w:ind w:firstLineChars="0" w:firstLine="0"/>
              <w:rPr>
                <w:ins w:id="42" w:author="cxh" w:date="2017-12-06T11:15:00Z"/>
                <w:rFonts w:asciiTheme="minorEastAsia" w:eastAsiaTheme="minorEastAsia" w:hAnsiTheme="minorEastAsia"/>
              </w:rPr>
            </w:pPr>
            <w:r w:rsidRPr="0021420F">
              <w:rPr>
                <w:rFonts w:asciiTheme="minorEastAsia" w:eastAsiaTheme="minorEastAsia" w:hAnsiTheme="minorEastAsia" w:hint="eastAsia"/>
              </w:rPr>
              <w:t>删除时发送D</w:t>
            </w:r>
            <w:r w:rsidR="00CD089A" w:rsidRPr="0021420F">
              <w:rPr>
                <w:rFonts w:asciiTheme="minorEastAsia" w:eastAsiaTheme="minorEastAsia" w:hAnsiTheme="minorEastAsia" w:hint="eastAsia"/>
              </w:rPr>
              <w:t>（K</w:t>
            </w:r>
            <w:r w:rsidR="00CD089A" w:rsidRPr="0021420F">
              <w:rPr>
                <w:rFonts w:asciiTheme="minorEastAsia" w:eastAsiaTheme="minorEastAsia" w:hAnsiTheme="minorEastAsia"/>
              </w:rPr>
              <w:t>3</w:t>
            </w:r>
            <w:r w:rsidR="00CD089A" w:rsidRPr="0021420F">
              <w:rPr>
                <w:rFonts w:asciiTheme="minorEastAsia" w:eastAsiaTheme="minorEastAsia" w:hAnsiTheme="minorEastAsia" w:hint="eastAsia"/>
              </w:rPr>
              <w:t>删除标记）</w:t>
            </w:r>
          </w:p>
          <w:p w:rsidR="004D6817" w:rsidRPr="0021420F" w:rsidRDefault="004D6817" w:rsidP="00CA64F0">
            <w:pPr>
              <w:pStyle w:val="a0"/>
              <w:spacing w:line="360" w:lineRule="auto"/>
              <w:ind w:firstLineChars="0" w:firstLine="0"/>
              <w:rPr>
                <w:rFonts w:asciiTheme="minorEastAsia" w:eastAsiaTheme="minorEastAsia" w:hAnsiTheme="minorEastAsia"/>
              </w:rPr>
            </w:pPr>
            <w:ins w:id="43" w:author="cxh" w:date="2017-12-06T11:15:00Z">
              <w:r>
                <w:rPr>
                  <w:rFonts w:asciiTheme="minorEastAsia" w:eastAsiaTheme="minorEastAsia" w:hAnsiTheme="minorEastAsia" w:hint="eastAsia"/>
                </w:rPr>
                <w:t>禁用时发</w:t>
              </w:r>
              <w:r w:rsidR="003A29F1">
                <w:rPr>
                  <w:rFonts w:asciiTheme="minorEastAsia" w:eastAsiaTheme="minorEastAsia" w:hAnsiTheme="minorEastAsia" w:hint="eastAsia"/>
                </w:rPr>
                <w:t>送</w:t>
              </w:r>
              <w:r>
                <w:rPr>
                  <w:rFonts w:asciiTheme="minorEastAsia" w:eastAsiaTheme="minorEastAsia" w:hAnsiTheme="minorEastAsia" w:hint="eastAsia"/>
                </w:rPr>
                <w:t>J</w:t>
              </w:r>
            </w:ins>
          </w:p>
        </w:tc>
      </w:tr>
      <w:tr w:rsidR="00C4360E" w:rsidTr="00FB449C">
        <w:trPr>
          <w:trHeight w:val="415"/>
        </w:trPr>
        <w:tc>
          <w:tcPr>
            <w:tcW w:w="2819" w:type="dxa"/>
          </w:tcPr>
          <w:p w:rsidR="00C4360E" w:rsidRPr="0021420F" w:rsidRDefault="00C4360E"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K3时间戳</w:t>
            </w:r>
          </w:p>
        </w:tc>
        <w:tc>
          <w:tcPr>
            <w:tcW w:w="1437" w:type="dxa"/>
          </w:tcPr>
          <w:p w:rsidR="00C4360E" w:rsidRPr="0021420F" w:rsidRDefault="00C4360E"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DATETIME</w:t>
            </w:r>
          </w:p>
        </w:tc>
        <w:tc>
          <w:tcPr>
            <w:tcW w:w="816" w:type="dxa"/>
          </w:tcPr>
          <w:p w:rsidR="00C4360E" w:rsidRPr="0021420F" w:rsidRDefault="00C4360E" w:rsidP="000C0569">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YES</w:t>
            </w:r>
          </w:p>
        </w:tc>
        <w:tc>
          <w:tcPr>
            <w:tcW w:w="936" w:type="dxa"/>
          </w:tcPr>
          <w:p w:rsidR="00C4360E" w:rsidRPr="0021420F" w:rsidRDefault="00C4360E" w:rsidP="000C0569">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rPr>
              <w:t>K3</w:t>
            </w:r>
          </w:p>
        </w:tc>
        <w:tc>
          <w:tcPr>
            <w:tcW w:w="3078" w:type="dxa"/>
          </w:tcPr>
          <w:p w:rsidR="00C4360E" w:rsidRPr="0021420F" w:rsidRDefault="00C4360E" w:rsidP="00C4360E">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K3在成功更新中间表时写入</w:t>
            </w:r>
          </w:p>
        </w:tc>
      </w:tr>
      <w:tr w:rsidR="00C4360E" w:rsidTr="00FB449C">
        <w:trPr>
          <w:trHeight w:val="415"/>
        </w:trPr>
        <w:tc>
          <w:tcPr>
            <w:tcW w:w="2819" w:type="dxa"/>
          </w:tcPr>
          <w:p w:rsidR="00C4360E" w:rsidRPr="0021420F" w:rsidRDefault="00C4360E" w:rsidP="00CA64F0">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lastRenderedPageBreak/>
              <w:t>MES时间戳</w:t>
            </w:r>
          </w:p>
        </w:tc>
        <w:tc>
          <w:tcPr>
            <w:tcW w:w="1437" w:type="dxa"/>
          </w:tcPr>
          <w:p w:rsidR="00C4360E" w:rsidRPr="0021420F" w:rsidRDefault="00C4360E" w:rsidP="000C0569">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DATETIME</w:t>
            </w:r>
          </w:p>
        </w:tc>
        <w:tc>
          <w:tcPr>
            <w:tcW w:w="816" w:type="dxa"/>
          </w:tcPr>
          <w:p w:rsidR="00C4360E" w:rsidRPr="0021420F" w:rsidRDefault="00C4360E" w:rsidP="000C0569">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NO</w:t>
            </w:r>
          </w:p>
        </w:tc>
        <w:tc>
          <w:tcPr>
            <w:tcW w:w="936" w:type="dxa"/>
          </w:tcPr>
          <w:p w:rsidR="00C4360E" w:rsidRPr="0021420F" w:rsidRDefault="00C4360E" w:rsidP="000C0569">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MES</w:t>
            </w:r>
          </w:p>
        </w:tc>
        <w:tc>
          <w:tcPr>
            <w:tcW w:w="3078" w:type="dxa"/>
          </w:tcPr>
          <w:p w:rsidR="00C4360E" w:rsidRPr="0021420F" w:rsidRDefault="00C4360E" w:rsidP="00C4360E">
            <w:pPr>
              <w:pStyle w:val="a0"/>
              <w:spacing w:line="360" w:lineRule="auto"/>
              <w:ind w:firstLineChars="0" w:firstLine="0"/>
              <w:rPr>
                <w:rFonts w:asciiTheme="minorEastAsia" w:eastAsiaTheme="minorEastAsia" w:hAnsiTheme="minorEastAsia"/>
              </w:rPr>
            </w:pPr>
            <w:r w:rsidRPr="0021420F">
              <w:rPr>
                <w:rFonts w:asciiTheme="minorEastAsia" w:eastAsiaTheme="minorEastAsia" w:hAnsiTheme="minorEastAsia" w:hint="eastAsia"/>
              </w:rPr>
              <w:t>MES在成功读取中间表时写入</w:t>
            </w:r>
          </w:p>
        </w:tc>
      </w:tr>
    </w:tbl>
    <w:p w:rsidR="0045601A" w:rsidRDefault="0045601A" w:rsidP="00CA64F0">
      <w:pPr>
        <w:pStyle w:val="2"/>
      </w:pPr>
      <w:bookmarkStart w:id="44" w:name="_Toc499623934"/>
      <w:bookmarkStart w:id="45" w:name="_Toc464636332"/>
      <w:r>
        <w:rPr>
          <w:rFonts w:hint="eastAsia"/>
        </w:rPr>
        <w:t>物料</w:t>
      </w:r>
      <w:r>
        <w:rPr>
          <w:rFonts w:hint="eastAsia"/>
        </w:rPr>
        <w:t>BOM</w:t>
      </w:r>
      <w:r>
        <w:rPr>
          <w:rFonts w:hint="eastAsia"/>
        </w:rPr>
        <w:t>接口</w:t>
      </w:r>
      <w:bookmarkEnd w:id="44"/>
    </w:p>
    <w:p w:rsidR="00A05125" w:rsidRDefault="00A05125" w:rsidP="00A05125">
      <w:pPr>
        <w:pStyle w:val="a0"/>
        <w:numPr>
          <w:ilvl w:val="0"/>
          <w:numId w:val="65"/>
        </w:numPr>
        <w:spacing w:line="360" w:lineRule="auto"/>
        <w:ind w:firstLineChars="0"/>
        <w:contextualSpacing/>
        <w:rPr>
          <w:rFonts w:asciiTheme="minorEastAsia" w:eastAsiaTheme="minorEastAsia" w:hAnsiTheme="minorEastAsia"/>
          <w:b/>
        </w:rPr>
      </w:pPr>
      <w:r>
        <w:rPr>
          <w:rFonts w:asciiTheme="minorEastAsia" w:eastAsiaTheme="minorEastAsia" w:hAnsiTheme="minorEastAsia" w:hint="eastAsia"/>
          <w:b/>
        </w:rPr>
        <w:t>接口说明</w:t>
      </w:r>
    </w:p>
    <w:p w:rsidR="00A05125" w:rsidRDefault="00A05125" w:rsidP="00A05125">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K3提供中间表</w:t>
      </w:r>
      <w:r>
        <w:rPr>
          <w:rFonts w:eastAsia="宋体" w:cs="宋体" w:hint="eastAsia"/>
          <w:kern w:val="2"/>
          <w:sz w:val="22"/>
          <w:szCs w:val="22"/>
        </w:rPr>
        <w:t>，</w:t>
      </w:r>
      <w:r w:rsidRPr="00DF4BB3">
        <w:rPr>
          <w:rFonts w:asciiTheme="minorEastAsia" w:eastAsiaTheme="minorEastAsia" w:hAnsiTheme="minorEastAsia"/>
        </w:rPr>
        <w:t>MES</w:t>
      </w:r>
      <w:r w:rsidRPr="00DF4BB3">
        <w:rPr>
          <w:rFonts w:asciiTheme="minorEastAsia" w:eastAsiaTheme="minorEastAsia" w:hAnsiTheme="minorEastAsia" w:hint="eastAsia"/>
        </w:rPr>
        <w:t>通过</w:t>
      </w:r>
      <w:r>
        <w:rPr>
          <w:rFonts w:asciiTheme="minorEastAsia" w:eastAsiaTheme="minorEastAsia" w:hAnsiTheme="minorEastAsia" w:hint="eastAsia"/>
        </w:rPr>
        <w:t>中间表获取K3的物料BOM数据。MES只获取和生产相关的物料BOM数据。</w:t>
      </w:r>
    </w:p>
    <w:p w:rsidR="00A05125" w:rsidRDefault="00A05125" w:rsidP="00A05125">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上线初始化时，K3中已有的物料</w:t>
      </w:r>
      <w:r w:rsidR="00EB6596">
        <w:rPr>
          <w:rFonts w:asciiTheme="minorEastAsia" w:eastAsiaTheme="minorEastAsia" w:hAnsiTheme="minorEastAsia" w:hint="eastAsia"/>
        </w:rPr>
        <w:t>BOM</w:t>
      </w:r>
      <w:r>
        <w:rPr>
          <w:rFonts w:asciiTheme="minorEastAsia" w:eastAsiaTheme="minorEastAsia" w:hAnsiTheme="minorEastAsia" w:hint="eastAsia"/>
        </w:rPr>
        <w:t>数据可以全部导入到中间表，由MES提供手工方式触发导入操作。</w:t>
      </w:r>
    </w:p>
    <w:p w:rsidR="00A05125" w:rsidRDefault="00A05125" w:rsidP="00A05125">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初始化过后，K3内更新（创建、修改和删除）的物料</w:t>
      </w:r>
      <w:r w:rsidR="00EB6596">
        <w:rPr>
          <w:rFonts w:asciiTheme="minorEastAsia" w:eastAsiaTheme="minorEastAsia" w:hAnsiTheme="minorEastAsia" w:hint="eastAsia"/>
        </w:rPr>
        <w:t>BOM</w:t>
      </w:r>
      <w:r>
        <w:rPr>
          <w:rFonts w:asciiTheme="minorEastAsia" w:eastAsiaTheme="minorEastAsia" w:hAnsiTheme="minorEastAsia" w:hint="eastAsia"/>
        </w:rPr>
        <w:t>数据</w:t>
      </w:r>
      <w:r w:rsidR="004D502A">
        <w:rPr>
          <w:rFonts w:asciiTheme="minorEastAsia" w:eastAsiaTheme="minorEastAsia" w:hAnsiTheme="minorEastAsia" w:hint="eastAsia"/>
        </w:rPr>
        <w:t>及</w:t>
      </w:r>
      <w:r>
        <w:rPr>
          <w:rFonts w:asciiTheme="minorEastAsia" w:eastAsiaTheme="minorEastAsia" w:hAnsiTheme="minorEastAsia" w:hint="eastAsia"/>
        </w:rPr>
        <w:t>时导入到中间表，由MES提供计划任务方式自动触发导入操作。</w:t>
      </w:r>
    </w:p>
    <w:p w:rsidR="00A05125" w:rsidRPr="00DF4BB3" w:rsidRDefault="00A05125" w:rsidP="00A05125">
      <w:pPr>
        <w:pStyle w:val="a0"/>
        <w:numPr>
          <w:ilvl w:val="0"/>
          <w:numId w:val="65"/>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错误处理</w:t>
      </w:r>
    </w:p>
    <w:p w:rsidR="00A05125" w:rsidRDefault="00A05125" w:rsidP="00A05125">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K3在更新中间表失败时，要能够提供机制重新更新中间表。MES在处理中间表数据发生内部错误时，也要记录错误日志。</w:t>
      </w:r>
    </w:p>
    <w:p w:rsidR="00A05125" w:rsidRDefault="00A05125" w:rsidP="00A05125">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中间表待导入到MES的物料</w:t>
      </w:r>
      <w:r w:rsidR="00EB6596">
        <w:rPr>
          <w:rFonts w:asciiTheme="minorEastAsia" w:eastAsiaTheme="minorEastAsia" w:hAnsiTheme="minorEastAsia" w:hint="eastAsia"/>
        </w:rPr>
        <w:t>BOM</w:t>
      </w:r>
      <w:r>
        <w:rPr>
          <w:rFonts w:asciiTheme="minorEastAsia" w:eastAsiaTheme="minorEastAsia" w:hAnsiTheme="minorEastAsia" w:hint="eastAsia"/>
        </w:rPr>
        <w:t>数据可能有多条，某一</w:t>
      </w:r>
      <w:r w:rsidR="005C7F9C">
        <w:rPr>
          <w:rFonts w:asciiTheme="minorEastAsia" w:eastAsiaTheme="minorEastAsia" w:hAnsiTheme="minorEastAsia" w:hint="eastAsia"/>
        </w:rPr>
        <w:t>个物料BOM</w:t>
      </w:r>
      <w:r>
        <w:rPr>
          <w:rFonts w:asciiTheme="minorEastAsia" w:eastAsiaTheme="minorEastAsia" w:hAnsiTheme="minorEastAsia" w:hint="eastAsia"/>
        </w:rPr>
        <w:t>的失败不影响其他</w:t>
      </w:r>
      <w:r w:rsidR="005C7F9C">
        <w:rPr>
          <w:rFonts w:asciiTheme="minorEastAsia" w:eastAsiaTheme="minorEastAsia" w:hAnsiTheme="minorEastAsia" w:hint="eastAsia"/>
        </w:rPr>
        <w:t>物料BOM</w:t>
      </w:r>
      <w:r>
        <w:rPr>
          <w:rFonts w:asciiTheme="minorEastAsia" w:eastAsiaTheme="minorEastAsia" w:hAnsiTheme="minorEastAsia" w:hint="eastAsia"/>
        </w:rPr>
        <w:t>数据的导入。</w:t>
      </w:r>
      <w:r w:rsidR="005C7F9C">
        <w:rPr>
          <w:rFonts w:asciiTheme="minorEastAsia" w:eastAsiaTheme="minorEastAsia" w:hAnsiTheme="minorEastAsia" w:hint="eastAsia"/>
        </w:rPr>
        <w:t>但如果某个物料BOM的任意一行明细数据导入失败，则这个物料BOM的所有数据，包括表头和各个明细都不做导入。</w:t>
      </w:r>
      <w:r>
        <w:rPr>
          <w:rFonts w:asciiTheme="minorEastAsia" w:eastAsiaTheme="minorEastAsia" w:hAnsiTheme="minorEastAsia" w:hint="eastAsia"/>
        </w:rPr>
        <w:t>所有失败的数据，MES在下次执行导入时会重新尝试导入。</w:t>
      </w:r>
    </w:p>
    <w:p w:rsidR="00A05125" w:rsidRPr="00DF4BB3" w:rsidRDefault="00A05125" w:rsidP="00A05125">
      <w:pPr>
        <w:pStyle w:val="a0"/>
        <w:numPr>
          <w:ilvl w:val="0"/>
          <w:numId w:val="65"/>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更新机制</w:t>
      </w:r>
    </w:p>
    <w:p w:rsidR="00A05125" w:rsidRDefault="00A05125" w:rsidP="00A05125">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对于K3内创建和修改的物料</w:t>
      </w:r>
      <w:r w:rsidR="00EB6596">
        <w:rPr>
          <w:rFonts w:asciiTheme="minorEastAsia" w:eastAsiaTheme="minorEastAsia" w:hAnsiTheme="minorEastAsia" w:hint="eastAsia"/>
        </w:rPr>
        <w:t>BOM</w:t>
      </w:r>
      <w:r>
        <w:rPr>
          <w:rFonts w:asciiTheme="minorEastAsia" w:eastAsiaTheme="minorEastAsia" w:hAnsiTheme="minorEastAsia" w:hint="eastAsia"/>
        </w:rPr>
        <w:t>数据，MES通过中间表同步所需的字段内容；</w:t>
      </w:r>
    </w:p>
    <w:p w:rsidR="00A05125" w:rsidRDefault="00A05125" w:rsidP="00A05125">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对于K3内删除的物料</w:t>
      </w:r>
      <w:r w:rsidR="00EB6596">
        <w:rPr>
          <w:rFonts w:asciiTheme="minorEastAsia" w:eastAsiaTheme="minorEastAsia" w:hAnsiTheme="minorEastAsia" w:hint="eastAsia"/>
        </w:rPr>
        <w:t>BOM</w:t>
      </w:r>
      <w:r>
        <w:rPr>
          <w:rFonts w:asciiTheme="minorEastAsia" w:eastAsiaTheme="minorEastAsia" w:hAnsiTheme="minorEastAsia" w:hint="eastAsia"/>
        </w:rPr>
        <w:t>数据，MES内</w:t>
      </w:r>
      <w:r w:rsidR="00EB6596">
        <w:rPr>
          <w:rFonts w:asciiTheme="minorEastAsia" w:eastAsiaTheme="minorEastAsia" w:hAnsiTheme="minorEastAsia" w:hint="eastAsia"/>
        </w:rPr>
        <w:t>同样</w:t>
      </w:r>
      <w:r>
        <w:rPr>
          <w:rFonts w:asciiTheme="minorEastAsia" w:eastAsiaTheme="minorEastAsia" w:hAnsiTheme="minorEastAsia" w:hint="eastAsia"/>
        </w:rPr>
        <w:t>删除。</w:t>
      </w:r>
    </w:p>
    <w:p w:rsidR="0045601A" w:rsidRPr="00841E4E" w:rsidRDefault="00A05125" w:rsidP="00A05125">
      <w:pPr>
        <w:pStyle w:val="a0"/>
        <w:spacing w:line="360" w:lineRule="auto"/>
        <w:ind w:firstLine="480"/>
      </w:pPr>
      <w:r>
        <w:rPr>
          <w:rFonts w:asciiTheme="minorEastAsia" w:eastAsiaTheme="minorEastAsia" w:hAnsiTheme="minorEastAsia" w:hint="eastAsia"/>
        </w:rPr>
        <w:t>由于生产实时性的要求，K3内物料</w:t>
      </w:r>
      <w:r w:rsidR="00EB6596">
        <w:rPr>
          <w:rFonts w:asciiTheme="minorEastAsia" w:eastAsiaTheme="minorEastAsia" w:hAnsiTheme="minorEastAsia" w:hint="eastAsia"/>
        </w:rPr>
        <w:t>BOM</w:t>
      </w:r>
      <w:r>
        <w:rPr>
          <w:rFonts w:asciiTheme="minorEastAsia" w:eastAsiaTheme="minorEastAsia" w:hAnsiTheme="minorEastAsia" w:hint="eastAsia"/>
        </w:rPr>
        <w:t>数据的增删改需要在一定时间（此时间根据正源光子生产需要来定）内更新到中间表。</w:t>
      </w:r>
      <w:r w:rsidR="00752054">
        <w:rPr>
          <w:rFonts w:asciiTheme="minorEastAsia" w:eastAsiaTheme="minorEastAsia" w:hAnsiTheme="minorEastAsia" w:hint="eastAsia"/>
        </w:rPr>
        <w:t>MES根据计划任务设定的时间间隔从中间表取数据。</w:t>
      </w:r>
    </w:p>
    <w:p w:rsidR="00CA6F75" w:rsidRDefault="0045601A" w:rsidP="0045601A">
      <w:pPr>
        <w:pStyle w:val="a0"/>
        <w:numPr>
          <w:ilvl w:val="0"/>
          <w:numId w:val="65"/>
        </w:numPr>
        <w:spacing w:line="360" w:lineRule="auto"/>
        <w:ind w:firstLineChars="0"/>
        <w:contextualSpacing/>
        <w:rPr>
          <w:ins w:id="46" w:author="cxh" w:date="2017-12-04T11:09:00Z"/>
          <w:rFonts w:asciiTheme="minorEastAsia" w:eastAsiaTheme="minorEastAsia" w:hAnsiTheme="minorEastAsia"/>
          <w:b/>
        </w:rPr>
      </w:pPr>
      <w:r>
        <w:rPr>
          <w:rFonts w:asciiTheme="minorEastAsia" w:eastAsiaTheme="minorEastAsia" w:hAnsiTheme="minorEastAsia" w:hint="eastAsia"/>
          <w:b/>
        </w:rPr>
        <w:t>字段说明</w:t>
      </w:r>
    </w:p>
    <w:p w:rsidR="0045601A" w:rsidRDefault="000F7BFD" w:rsidP="00CA6F75">
      <w:pPr>
        <w:pStyle w:val="a0"/>
        <w:spacing w:line="360" w:lineRule="auto"/>
        <w:ind w:left="902" w:firstLineChars="0" w:firstLine="0"/>
        <w:contextualSpacing/>
        <w:rPr>
          <w:ins w:id="47" w:author="cxh" w:date="2017-12-04T11:14:00Z"/>
          <w:rFonts w:asciiTheme="minorEastAsia" w:eastAsiaTheme="minorEastAsia" w:hAnsiTheme="minorEastAsia"/>
          <w:b/>
        </w:rPr>
      </w:pPr>
      <w:ins w:id="48" w:author="cxh" w:date="2017-12-04T11:04:00Z">
        <w:r>
          <w:rPr>
            <w:rFonts w:asciiTheme="minorEastAsia" w:eastAsiaTheme="minorEastAsia" w:hAnsiTheme="minorEastAsia" w:hint="eastAsia"/>
            <w:b/>
          </w:rPr>
          <w:t>B</w:t>
        </w:r>
        <w:r>
          <w:rPr>
            <w:rFonts w:asciiTheme="minorEastAsia" w:eastAsiaTheme="minorEastAsia" w:hAnsiTheme="minorEastAsia"/>
            <w:b/>
          </w:rPr>
          <w:t>OM</w:t>
        </w:r>
        <w:r>
          <w:rPr>
            <w:rFonts w:asciiTheme="minorEastAsia" w:eastAsiaTheme="minorEastAsia" w:hAnsiTheme="minorEastAsia" w:hint="eastAsia"/>
            <w:b/>
          </w:rPr>
          <w:t>有个版本概念，生产版本</w:t>
        </w:r>
      </w:ins>
      <w:ins w:id="49" w:author="cxh" w:date="2017-12-04T11:05:00Z">
        <w:r>
          <w:rPr>
            <w:rFonts w:asciiTheme="minorEastAsia" w:eastAsiaTheme="minorEastAsia" w:hAnsiTheme="minorEastAsia" w:hint="eastAsia"/>
            <w:b/>
          </w:rPr>
          <w:t>可能有多个</w:t>
        </w:r>
      </w:ins>
      <w:ins w:id="50" w:author="cxh" w:date="2017-12-04T11:09:00Z">
        <w:r w:rsidR="0066702E">
          <w:rPr>
            <w:rFonts w:asciiTheme="minorEastAsia" w:eastAsiaTheme="minorEastAsia" w:hAnsiTheme="minorEastAsia" w:hint="eastAsia"/>
            <w:b/>
          </w:rPr>
          <w:t>，每个版本都需要</w:t>
        </w:r>
        <w:r w:rsidR="00F21009">
          <w:rPr>
            <w:rFonts w:asciiTheme="minorEastAsia" w:eastAsiaTheme="minorEastAsia" w:hAnsiTheme="minorEastAsia" w:hint="eastAsia"/>
            <w:b/>
          </w:rPr>
          <w:t>取过来</w:t>
        </w:r>
      </w:ins>
      <w:ins w:id="51" w:author="cxh" w:date="2017-12-04T11:14:00Z">
        <w:r w:rsidR="00A9151C">
          <w:rPr>
            <w:rFonts w:asciiTheme="minorEastAsia" w:eastAsiaTheme="minorEastAsia" w:hAnsiTheme="minorEastAsia" w:hint="eastAsia"/>
            <w:b/>
          </w:rPr>
          <w:t>，</w:t>
        </w:r>
      </w:ins>
    </w:p>
    <w:p w:rsidR="003B13B3" w:rsidRDefault="003B13B3" w:rsidP="00CA6F75">
      <w:pPr>
        <w:pStyle w:val="a0"/>
        <w:spacing w:line="360" w:lineRule="auto"/>
        <w:ind w:left="902" w:firstLineChars="0" w:firstLine="0"/>
        <w:contextualSpacing/>
        <w:rPr>
          <w:ins w:id="52" w:author="cxh" w:date="2017-12-04T12:27:00Z"/>
          <w:rFonts w:asciiTheme="minorEastAsia" w:eastAsiaTheme="minorEastAsia" w:hAnsiTheme="minorEastAsia"/>
          <w:b/>
        </w:rPr>
      </w:pPr>
      <w:ins w:id="53" w:author="cxh" w:date="2017-12-04T12:27:00Z">
        <w:r>
          <w:rPr>
            <w:rFonts w:asciiTheme="minorEastAsia" w:eastAsiaTheme="minorEastAsia" w:hAnsiTheme="minorEastAsia" w:hint="eastAsia"/>
            <w:b/>
          </w:rPr>
          <w:t>如果无法体现在一张表汇总，可考虑</w:t>
        </w:r>
      </w:ins>
      <w:ins w:id="54" w:author="cxh" w:date="2017-12-04T11:15:00Z">
        <w:r w:rsidR="00A9151C">
          <w:rPr>
            <w:rFonts w:asciiTheme="minorEastAsia" w:eastAsiaTheme="minorEastAsia" w:hAnsiTheme="minorEastAsia" w:hint="eastAsia"/>
            <w:b/>
          </w:rPr>
          <w:t>分主从表，</w:t>
        </w:r>
      </w:ins>
      <w:ins w:id="55" w:author="cxh" w:date="2017-12-04T12:27:00Z">
        <w:r>
          <w:rPr>
            <w:rFonts w:asciiTheme="minorEastAsia" w:eastAsiaTheme="minorEastAsia" w:hAnsiTheme="minorEastAsia" w:hint="eastAsia"/>
            <w:b/>
          </w:rPr>
          <w:t>主从表之间</w:t>
        </w:r>
      </w:ins>
      <w:ins w:id="56" w:author="cxh" w:date="2017-12-04T11:15:00Z">
        <w:r w:rsidR="00A9151C">
          <w:rPr>
            <w:rFonts w:asciiTheme="minorEastAsia" w:eastAsiaTheme="minorEastAsia" w:hAnsiTheme="minorEastAsia" w:hint="eastAsia"/>
            <w:b/>
          </w:rPr>
          <w:t>要有个字段（I</w:t>
        </w:r>
        <w:r w:rsidR="00A9151C">
          <w:rPr>
            <w:rFonts w:asciiTheme="minorEastAsia" w:eastAsiaTheme="minorEastAsia" w:hAnsiTheme="minorEastAsia"/>
            <w:b/>
          </w:rPr>
          <w:t>D</w:t>
        </w:r>
        <w:r w:rsidR="00A9151C">
          <w:rPr>
            <w:rFonts w:asciiTheme="minorEastAsia" w:eastAsiaTheme="minorEastAsia" w:hAnsiTheme="minorEastAsia" w:hint="eastAsia"/>
            <w:b/>
          </w:rPr>
          <w:t>）关联。</w:t>
        </w:r>
      </w:ins>
    </w:p>
    <w:p w:rsidR="00A9151C" w:rsidRDefault="003B13B3" w:rsidP="00CA6F75">
      <w:pPr>
        <w:pStyle w:val="a0"/>
        <w:spacing w:line="360" w:lineRule="auto"/>
        <w:ind w:left="902" w:firstLineChars="0" w:firstLine="0"/>
        <w:contextualSpacing/>
        <w:rPr>
          <w:ins w:id="57" w:author="cxh" w:date="2017-12-04T11:20:00Z"/>
          <w:rFonts w:asciiTheme="minorEastAsia" w:eastAsiaTheme="minorEastAsia" w:hAnsiTheme="minorEastAsia"/>
          <w:b/>
        </w:rPr>
      </w:pPr>
      <w:ins w:id="58" w:author="cxh" w:date="2017-12-04T12:27:00Z">
        <w:r>
          <w:rPr>
            <w:rFonts w:asciiTheme="minorEastAsia" w:eastAsiaTheme="minorEastAsia" w:hAnsiTheme="minorEastAsia" w:hint="eastAsia"/>
            <w:b/>
          </w:rPr>
          <w:t>P</w:t>
        </w:r>
        <w:r>
          <w:rPr>
            <w:rFonts w:asciiTheme="minorEastAsia" w:eastAsiaTheme="minorEastAsia" w:hAnsiTheme="minorEastAsia"/>
            <w:b/>
          </w:rPr>
          <w:t>S</w:t>
        </w:r>
        <w:r>
          <w:rPr>
            <w:rFonts w:asciiTheme="minorEastAsia" w:eastAsiaTheme="minorEastAsia" w:hAnsiTheme="minorEastAsia" w:hint="eastAsia"/>
            <w:b/>
          </w:rPr>
          <w:t>：</w:t>
        </w:r>
      </w:ins>
      <w:ins w:id="59" w:author="cxh" w:date="2017-12-04T11:18:00Z">
        <w:r w:rsidR="00F34112">
          <w:rPr>
            <w:rFonts w:asciiTheme="minorEastAsia" w:eastAsiaTheme="minorEastAsia" w:hAnsiTheme="minorEastAsia" w:hint="eastAsia"/>
            <w:b/>
          </w:rPr>
          <w:t>主表不存在删除只有修改，明细表增删改都有。</w:t>
        </w:r>
      </w:ins>
    </w:p>
    <w:p w:rsidR="00BF4A3C" w:rsidRPr="009465A7" w:rsidRDefault="003B13B3">
      <w:pPr>
        <w:pStyle w:val="a0"/>
        <w:spacing w:line="360" w:lineRule="auto"/>
        <w:ind w:left="902" w:firstLineChars="0" w:firstLine="0"/>
        <w:contextualSpacing/>
        <w:rPr>
          <w:rFonts w:asciiTheme="minorEastAsia" w:eastAsiaTheme="minorEastAsia" w:hAnsiTheme="minorEastAsia"/>
          <w:b/>
        </w:rPr>
        <w:pPrChange w:id="60" w:author="cxh" w:date="2017-12-04T11:09:00Z">
          <w:pPr>
            <w:pStyle w:val="a0"/>
            <w:numPr>
              <w:numId w:val="65"/>
            </w:numPr>
            <w:spacing w:line="360" w:lineRule="auto"/>
            <w:ind w:left="902" w:firstLineChars="0" w:hanging="420"/>
            <w:contextualSpacing/>
          </w:pPr>
        </w:pPrChange>
      </w:pPr>
      <w:ins w:id="61" w:author="cxh" w:date="2017-12-04T12:28:00Z">
        <w:r>
          <w:rPr>
            <w:rFonts w:asciiTheme="minorEastAsia" w:eastAsiaTheme="minorEastAsia" w:hAnsiTheme="minorEastAsia" w:hint="eastAsia"/>
            <w:b/>
          </w:rPr>
          <w:t>B</w:t>
        </w:r>
        <w:r>
          <w:rPr>
            <w:rFonts w:asciiTheme="minorEastAsia" w:eastAsiaTheme="minorEastAsia" w:hAnsiTheme="minorEastAsia"/>
            <w:b/>
          </w:rPr>
          <w:t>OM</w:t>
        </w:r>
      </w:ins>
      <w:ins w:id="62" w:author="cxh" w:date="2017-12-04T11:20:00Z">
        <w:r w:rsidR="00BF4A3C">
          <w:rPr>
            <w:rFonts w:asciiTheme="minorEastAsia" w:eastAsiaTheme="minorEastAsia" w:hAnsiTheme="minorEastAsia" w:hint="eastAsia"/>
            <w:b/>
          </w:rPr>
          <w:t>只取发布后的版本</w:t>
        </w:r>
      </w:ins>
    </w:p>
    <w:tbl>
      <w:tblPr>
        <w:tblStyle w:val="af9"/>
        <w:tblW w:w="0" w:type="auto"/>
        <w:tblLook w:val="04A0" w:firstRow="1" w:lastRow="0" w:firstColumn="1" w:lastColumn="0" w:noHBand="0" w:noVBand="1"/>
      </w:tblPr>
      <w:tblGrid>
        <w:gridCol w:w="2819"/>
        <w:gridCol w:w="1437"/>
        <w:gridCol w:w="1092"/>
        <w:gridCol w:w="1196"/>
        <w:gridCol w:w="2312"/>
      </w:tblGrid>
      <w:tr w:rsidR="0045601A" w:rsidTr="000C0569">
        <w:trPr>
          <w:trHeight w:val="415"/>
        </w:trPr>
        <w:tc>
          <w:tcPr>
            <w:tcW w:w="2819" w:type="dxa"/>
            <w:shd w:val="clear" w:color="auto" w:fill="D0CECE" w:themeFill="background2" w:themeFillShade="E6"/>
          </w:tcPr>
          <w:p w:rsidR="0045601A" w:rsidRPr="00487F9D" w:rsidRDefault="0045601A" w:rsidP="000C0569">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lastRenderedPageBreak/>
              <w:t>字段名称</w:t>
            </w:r>
          </w:p>
        </w:tc>
        <w:tc>
          <w:tcPr>
            <w:tcW w:w="1437" w:type="dxa"/>
            <w:shd w:val="clear" w:color="auto" w:fill="D0CECE" w:themeFill="background2" w:themeFillShade="E6"/>
          </w:tcPr>
          <w:p w:rsidR="0045601A" w:rsidRPr="00487F9D" w:rsidRDefault="0045601A" w:rsidP="000C0569">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字段类型</w:t>
            </w:r>
          </w:p>
        </w:tc>
        <w:tc>
          <w:tcPr>
            <w:tcW w:w="1092" w:type="dxa"/>
            <w:shd w:val="clear" w:color="auto" w:fill="D0CECE" w:themeFill="background2" w:themeFillShade="E6"/>
          </w:tcPr>
          <w:p w:rsidR="0045601A" w:rsidRPr="00487F9D" w:rsidRDefault="0045601A" w:rsidP="000C0569">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是否必须</w:t>
            </w:r>
          </w:p>
        </w:tc>
        <w:tc>
          <w:tcPr>
            <w:tcW w:w="1196" w:type="dxa"/>
            <w:shd w:val="clear" w:color="auto" w:fill="D0CECE" w:themeFill="background2" w:themeFillShade="E6"/>
          </w:tcPr>
          <w:p w:rsidR="0045601A" w:rsidRPr="00487F9D" w:rsidRDefault="0045601A" w:rsidP="000C0569">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数据来源</w:t>
            </w:r>
          </w:p>
        </w:tc>
        <w:tc>
          <w:tcPr>
            <w:tcW w:w="2312" w:type="dxa"/>
            <w:shd w:val="clear" w:color="auto" w:fill="D0CECE" w:themeFill="background2" w:themeFillShade="E6"/>
          </w:tcPr>
          <w:p w:rsidR="0045601A" w:rsidRPr="00487F9D" w:rsidRDefault="0045601A" w:rsidP="000C0569">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备注</w:t>
            </w:r>
          </w:p>
        </w:tc>
      </w:tr>
      <w:tr w:rsidR="0045601A" w:rsidTr="000C0569">
        <w:trPr>
          <w:trHeight w:val="415"/>
        </w:trPr>
        <w:tc>
          <w:tcPr>
            <w:tcW w:w="2819" w:type="dxa"/>
            <w:shd w:val="clear" w:color="auto" w:fill="auto"/>
          </w:tcPr>
          <w:p w:rsidR="0045601A" w:rsidRPr="00487F9D" w:rsidRDefault="0045601A" w:rsidP="000C0569">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物料BOM编码</w:t>
            </w:r>
          </w:p>
        </w:tc>
        <w:tc>
          <w:tcPr>
            <w:tcW w:w="1437" w:type="dxa"/>
            <w:shd w:val="clear" w:color="auto" w:fill="auto"/>
          </w:tcPr>
          <w:p w:rsidR="0045601A" w:rsidRPr="00487F9D" w:rsidRDefault="0069353D" w:rsidP="000C0569">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shd w:val="clear" w:color="auto" w:fill="auto"/>
          </w:tcPr>
          <w:p w:rsidR="0045601A" w:rsidRPr="00487F9D" w:rsidRDefault="0045601A" w:rsidP="000C0569">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shd w:val="clear" w:color="auto" w:fill="auto"/>
          </w:tcPr>
          <w:p w:rsidR="0045601A" w:rsidRPr="00487F9D" w:rsidRDefault="0045601A" w:rsidP="000C0569">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shd w:val="clear" w:color="auto" w:fill="auto"/>
          </w:tcPr>
          <w:p w:rsidR="0045601A" w:rsidRPr="00487F9D" w:rsidRDefault="00FF737C" w:rsidP="000C0569">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物料BOM表头的唯一编码</w:t>
            </w:r>
          </w:p>
        </w:tc>
      </w:tr>
      <w:tr w:rsidR="0045601A" w:rsidTr="000C0569">
        <w:trPr>
          <w:trHeight w:val="415"/>
        </w:trPr>
        <w:tc>
          <w:tcPr>
            <w:tcW w:w="2819" w:type="dxa"/>
          </w:tcPr>
          <w:p w:rsidR="0045601A" w:rsidRPr="00487F9D" w:rsidRDefault="0045601A" w:rsidP="000C0569">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主物料编码</w:t>
            </w:r>
          </w:p>
        </w:tc>
        <w:tc>
          <w:tcPr>
            <w:tcW w:w="1437" w:type="dxa"/>
          </w:tcPr>
          <w:p w:rsidR="0045601A" w:rsidRPr="00487F9D" w:rsidRDefault="0069353D" w:rsidP="000C0569">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5601A" w:rsidRPr="00487F9D" w:rsidRDefault="0045601A" w:rsidP="000C0569">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5601A" w:rsidRPr="00487F9D" w:rsidRDefault="0045601A" w:rsidP="000C0569">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5601A" w:rsidRPr="00487F9D" w:rsidRDefault="0045601A" w:rsidP="000C0569">
            <w:pPr>
              <w:pStyle w:val="a0"/>
              <w:spacing w:line="360" w:lineRule="auto"/>
              <w:ind w:firstLineChars="0" w:firstLine="0"/>
              <w:rPr>
                <w:rFonts w:asciiTheme="minorEastAsia" w:eastAsiaTheme="minorEastAsia" w:hAnsiTheme="minorEastAsia"/>
              </w:rPr>
            </w:pPr>
          </w:p>
        </w:tc>
      </w:tr>
      <w:tr w:rsidR="009007FC" w:rsidTr="000C0569">
        <w:trPr>
          <w:trHeight w:val="415"/>
          <w:ins w:id="63" w:author="cxh" w:date="2017-12-04T11:09:00Z"/>
        </w:trPr>
        <w:tc>
          <w:tcPr>
            <w:tcW w:w="2819" w:type="dxa"/>
          </w:tcPr>
          <w:p w:rsidR="009007FC" w:rsidRDefault="009007FC" w:rsidP="009007FC">
            <w:pPr>
              <w:pStyle w:val="a0"/>
              <w:spacing w:line="360" w:lineRule="auto"/>
              <w:ind w:firstLineChars="0" w:firstLine="0"/>
              <w:rPr>
                <w:ins w:id="64" w:author="cxh" w:date="2017-12-04T11:09:00Z"/>
                <w:rFonts w:asciiTheme="minorEastAsia" w:eastAsiaTheme="minorEastAsia" w:hAnsiTheme="minorEastAsia"/>
              </w:rPr>
            </w:pPr>
            <w:ins w:id="65" w:author="cxh" w:date="2017-12-04T11:09:00Z">
              <w:r>
                <w:rPr>
                  <w:rFonts w:asciiTheme="minorEastAsia" w:eastAsiaTheme="minorEastAsia" w:hAnsiTheme="minorEastAsia" w:hint="eastAsia"/>
                </w:rPr>
                <w:t>B</w:t>
              </w:r>
              <w:r>
                <w:rPr>
                  <w:rFonts w:asciiTheme="minorEastAsia" w:eastAsiaTheme="minorEastAsia" w:hAnsiTheme="minorEastAsia"/>
                </w:rPr>
                <w:t>OM</w:t>
              </w:r>
              <w:r>
                <w:rPr>
                  <w:rFonts w:asciiTheme="minorEastAsia" w:eastAsiaTheme="minorEastAsia" w:hAnsiTheme="minorEastAsia" w:hint="eastAsia"/>
                </w:rPr>
                <w:t>版本</w:t>
              </w:r>
            </w:ins>
          </w:p>
        </w:tc>
        <w:tc>
          <w:tcPr>
            <w:tcW w:w="1437" w:type="dxa"/>
          </w:tcPr>
          <w:p w:rsidR="009007FC" w:rsidRDefault="009007FC" w:rsidP="009007FC">
            <w:pPr>
              <w:pStyle w:val="a0"/>
              <w:spacing w:line="360" w:lineRule="auto"/>
              <w:ind w:firstLineChars="0" w:firstLine="0"/>
              <w:rPr>
                <w:ins w:id="66" w:author="cxh" w:date="2017-12-04T11:09:00Z"/>
                <w:rFonts w:asciiTheme="minorEastAsia" w:eastAsiaTheme="minorEastAsia" w:hAnsiTheme="minorEastAsia"/>
              </w:rPr>
            </w:pPr>
            <w:ins w:id="67" w:author="cxh" w:date="2017-12-04T12:28:00Z">
              <w:r>
                <w:rPr>
                  <w:rFonts w:asciiTheme="minorEastAsia" w:eastAsiaTheme="minorEastAsia" w:hAnsiTheme="minorEastAsia"/>
                </w:rPr>
                <w:t>S</w:t>
              </w:r>
              <w:r>
                <w:rPr>
                  <w:rFonts w:asciiTheme="minorEastAsia" w:eastAsiaTheme="minorEastAsia" w:hAnsiTheme="minorEastAsia" w:hint="eastAsia"/>
                </w:rPr>
                <w:t>TRING</w:t>
              </w:r>
            </w:ins>
          </w:p>
        </w:tc>
        <w:tc>
          <w:tcPr>
            <w:tcW w:w="1092" w:type="dxa"/>
          </w:tcPr>
          <w:p w:rsidR="009007FC" w:rsidRDefault="009007FC" w:rsidP="009007FC">
            <w:pPr>
              <w:pStyle w:val="a0"/>
              <w:spacing w:line="360" w:lineRule="auto"/>
              <w:ind w:firstLineChars="0" w:firstLine="0"/>
              <w:rPr>
                <w:ins w:id="68" w:author="cxh" w:date="2017-12-04T11:09:00Z"/>
                <w:rFonts w:asciiTheme="minorEastAsia" w:eastAsiaTheme="minorEastAsia" w:hAnsiTheme="minorEastAsia"/>
              </w:rPr>
            </w:pPr>
            <w:ins w:id="69" w:author="cxh" w:date="2017-12-04T12:28:00Z">
              <w:r>
                <w:rPr>
                  <w:rFonts w:asciiTheme="minorEastAsia" w:eastAsiaTheme="minorEastAsia" w:hAnsiTheme="minorEastAsia" w:hint="eastAsia"/>
                </w:rPr>
                <w:t>YES</w:t>
              </w:r>
            </w:ins>
          </w:p>
        </w:tc>
        <w:tc>
          <w:tcPr>
            <w:tcW w:w="1196" w:type="dxa"/>
          </w:tcPr>
          <w:p w:rsidR="009007FC" w:rsidRDefault="009007FC" w:rsidP="009007FC">
            <w:pPr>
              <w:pStyle w:val="a0"/>
              <w:spacing w:line="360" w:lineRule="auto"/>
              <w:ind w:firstLineChars="0" w:firstLine="0"/>
              <w:rPr>
                <w:ins w:id="70" w:author="cxh" w:date="2017-12-04T11:09:00Z"/>
                <w:rFonts w:asciiTheme="minorEastAsia" w:eastAsiaTheme="minorEastAsia" w:hAnsiTheme="minorEastAsia"/>
              </w:rPr>
            </w:pPr>
            <w:ins w:id="71" w:author="cxh" w:date="2017-12-04T12:28:00Z">
              <w:r>
                <w:rPr>
                  <w:rFonts w:asciiTheme="minorEastAsia" w:eastAsiaTheme="minorEastAsia" w:hAnsiTheme="minorEastAsia" w:hint="eastAsia"/>
                </w:rPr>
                <w:t>K3</w:t>
              </w:r>
            </w:ins>
          </w:p>
        </w:tc>
        <w:tc>
          <w:tcPr>
            <w:tcW w:w="2312" w:type="dxa"/>
          </w:tcPr>
          <w:p w:rsidR="009007FC" w:rsidRPr="00487F9D" w:rsidRDefault="009007FC" w:rsidP="009007FC">
            <w:pPr>
              <w:pStyle w:val="a0"/>
              <w:spacing w:line="360" w:lineRule="auto"/>
              <w:ind w:firstLineChars="0" w:firstLine="0"/>
              <w:rPr>
                <w:ins w:id="72" w:author="cxh" w:date="2017-12-04T11:09:00Z"/>
                <w:rFonts w:asciiTheme="minorEastAsia" w:eastAsiaTheme="minorEastAsia" w:hAnsiTheme="minorEastAsia"/>
              </w:rPr>
            </w:pPr>
          </w:p>
        </w:tc>
      </w:tr>
      <w:tr w:rsidR="00514213" w:rsidTr="000C0569">
        <w:trPr>
          <w:trHeight w:val="415"/>
          <w:ins w:id="73" w:author="cxh" w:date="2017-12-06T13:37:00Z"/>
        </w:trPr>
        <w:tc>
          <w:tcPr>
            <w:tcW w:w="2819" w:type="dxa"/>
          </w:tcPr>
          <w:p w:rsidR="00514213" w:rsidRDefault="00514213" w:rsidP="00514213">
            <w:pPr>
              <w:pStyle w:val="a0"/>
              <w:spacing w:line="360" w:lineRule="auto"/>
              <w:ind w:firstLineChars="0" w:firstLine="0"/>
              <w:rPr>
                <w:ins w:id="74" w:author="cxh" w:date="2017-12-06T13:37:00Z"/>
                <w:rFonts w:asciiTheme="minorEastAsia" w:eastAsiaTheme="minorEastAsia" w:hAnsiTheme="minorEastAsia" w:hint="eastAsia"/>
              </w:rPr>
            </w:pPr>
            <w:ins w:id="75" w:author="cxh" w:date="2017-12-06T13:37:00Z">
              <w:r>
                <w:rPr>
                  <w:rFonts w:asciiTheme="minorEastAsia" w:eastAsiaTheme="minorEastAsia" w:hAnsiTheme="minorEastAsia" w:hint="eastAsia"/>
                </w:rPr>
                <w:t>使用状态</w:t>
              </w:r>
            </w:ins>
          </w:p>
        </w:tc>
        <w:tc>
          <w:tcPr>
            <w:tcW w:w="1437" w:type="dxa"/>
          </w:tcPr>
          <w:p w:rsidR="00514213" w:rsidRDefault="00514213" w:rsidP="00514213">
            <w:pPr>
              <w:pStyle w:val="a0"/>
              <w:spacing w:line="360" w:lineRule="auto"/>
              <w:ind w:firstLineChars="0" w:firstLine="0"/>
              <w:rPr>
                <w:ins w:id="76" w:author="cxh" w:date="2017-12-06T13:37:00Z"/>
                <w:rFonts w:asciiTheme="minorEastAsia" w:eastAsiaTheme="minorEastAsia" w:hAnsiTheme="minorEastAsia"/>
              </w:rPr>
            </w:pPr>
          </w:p>
        </w:tc>
        <w:tc>
          <w:tcPr>
            <w:tcW w:w="1092" w:type="dxa"/>
          </w:tcPr>
          <w:p w:rsidR="00514213" w:rsidRDefault="00514213" w:rsidP="00514213">
            <w:pPr>
              <w:pStyle w:val="a0"/>
              <w:spacing w:line="360" w:lineRule="auto"/>
              <w:ind w:firstLineChars="0" w:firstLine="0"/>
              <w:rPr>
                <w:ins w:id="77" w:author="cxh" w:date="2017-12-06T13:37:00Z"/>
                <w:rFonts w:asciiTheme="minorEastAsia" w:eastAsiaTheme="minorEastAsia" w:hAnsiTheme="minorEastAsia" w:hint="eastAsia"/>
              </w:rPr>
            </w:pPr>
            <w:ins w:id="78" w:author="cxh" w:date="2017-12-06T13:37:00Z">
              <w:r>
                <w:rPr>
                  <w:rFonts w:asciiTheme="minorEastAsia" w:eastAsiaTheme="minorEastAsia" w:hAnsiTheme="minorEastAsia" w:hint="eastAsia"/>
                </w:rPr>
                <w:t>YES</w:t>
              </w:r>
            </w:ins>
          </w:p>
        </w:tc>
        <w:tc>
          <w:tcPr>
            <w:tcW w:w="1196" w:type="dxa"/>
          </w:tcPr>
          <w:p w:rsidR="00514213" w:rsidRDefault="00514213" w:rsidP="00514213">
            <w:pPr>
              <w:pStyle w:val="a0"/>
              <w:spacing w:line="360" w:lineRule="auto"/>
              <w:ind w:firstLineChars="0" w:firstLine="0"/>
              <w:rPr>
                <w:ins w:id="79" w:author="cxh" w:date="2017-12-06T13:37:00Z"/>
                <w:rFonts w:asciiTheme="minorEastAsia" w:eastAsiaTheme="minorEastAsia" w:hAnsiTheme="minorEastAsia" w:hint="eastAsia"/>
              </w:rPr>
            </w:pPr>
            <w:ins w:id="80" w:author="cxh" w:date="2017-12-06T13:37:00Z">
              <w:r>
                <w:rPr>
                  <w:rFonts w:asciiTheme="minorEastAsia" w:eastAsiaTheme="minorEastAsia" w:hAnsiTheme="minorEastAsia" w:hint="eastAsia"/>
                </w:rPr>
                <w:t>K</w:t>
              </w:r>
              <w:r>
                <w:rPr>
                  <w:rFonts w:asciiTheme="minorEastAsia" w:eastAsiaTheme="minorEastAsia" w:hAnsiTheme="minorEastAsia"/>
                </w:rPr>
                <w:t>3</w:t>
              </w:r>
            </w:ins>
          </w:p>
        </w:tc>
        <w:tc>
          <w:tcPr>
            <w:tcW w:w="2312" w:type="dxa"/>
          </w:tcPr>
          <w:p w:rsidR="00514213" w:rsidRPr="00487F9D" w:rsidRDefault="00514213" w:rsidP="00514213">
            <w:pPr>
              <w:pStyle w:val="a0"/>
              <w:spacing w:line="360" w:lineRule="auto"/>
              <w:ind w:firstLineChars="0" w:firstLine="0"/>
              <w:rPr>
                <w:ins w:id="81" w:author="cxh" w:date="2017-12-06T13:37:00Z"/>
                <w:rFonts w:asciiTheme="minorEastAsia" w:eastAsiaTheme="minorEastAsia" w:hAnsiTheme="minorEastAsia"/>
              </w:rPr>
            </w:pPr>
            <w:ins w:id="82" w:author="cxh" w:date="2017-12-06T13:37:00Z">
              <w:r>
                <w:rPr>
                  <w:rFonts w:asciiTheme="minorEastAsia" w:eastAsiaTheme="minorEastAsia" w:hAnsiTheme="minorEastAsia" w:hint="eastAsia"/>
                </w:rPr>
                <w:t>Y</w:t>
              </w:r>
              <w:r>
                <w:rPr>
                  <w:rFonts w:asciiTheme="minorEastAsia" w:eastAsiaTheme="minorEastAsia" w:hAnsiTheme="minorEastAsia"/>
                </w:rPr>
                <w:t>ES</w:t>
              </w:r>
              <w:r w:rsidR="00960A06">
                <w:rPr>
                  <w:rFonts w:asciiTheme="minorEastAsia" w:eastAsiaTheme="minorEastAsia" w:hAnsiTheme="minorEastAsia" w:hint="eastAsia"/>
                </w:rPr>
                <w:t>或</w:t>
              </w:r>
              <w:r>
                <w:rPr>
                  <w:rFonts w:asciiTheme="minorEastAsia" w:eastAsiaTheme="minorEastAsia" w:hAnsiTheme="minorEastAsia"/>
                </w:rPr>
                <w:t xml:space="preserve"> NO</w:t>
              </w:r>
            </w:ins>
          </w:p>
        </w:tc>
      </w:tr>
      <w:tr w:rsidR="00514213" w:rsidTr="000C0569">
        <w:trPr>
          <w:trHeight w:val="415"/>
        </w:trPr>
        <w:tc>
          <w:tcPr>
            <w:tcW w:w="2819"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主物料数量</w:t>
            </w:r>
          </w:p>
        </w:tc>
        <w:tc>
          <w:tcPr>
            <w:tcW w:w="1437"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DOUBLE</w:t>
            </w:r>
          </w:p>
        </w:tc>
        <w:tc>
          <w:tcPr>
            <w:tcW w:w="1092" w:type="dxa"/>
          </w:tcPr>
          <w:p w:rsidR="00514213" w:rsidRPr="00487F9D"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514213" w:rsidRPr="00487F9D"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514213" w:rsidRPr="00487F9D" w:rsidRDefault="00514213" w:rsidP="00514213">
            <w:pPr>
              <w:pStyle w:val="a0"/>
              <w:spacing w:line="360" w:lineRule="auto"/>
              <w:ind w:firstLineChars="0" w:firstLine="0"/>
              <w:rPr>
                <w:rFonts w:asciiTheme="minorEastAsia" w:eastAsiaTheme="minorEastAsia" w:hAnsiTheme="minorEastAsia"/>
              </w:rPr>
            </w:pPr>
          </w:p>
        </w:tc>
      </w:tr>
      <w:tr w:rsidR="00514213" w:rsidTr="000C0569">
        <w:trPr>
          <w:trHeight w:val="415"/>
        </w:trPr>
        <w:tc>
          <w:tcPr>
            <w:tcW w:w="2819"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主物料数量</w:t>
            </w:r>
            <w:ins w:id="83" w:author="cxh" w:date="2017-12-04T11:14:00Z">
              <w:r>
                <w:rPr>
                  <w:rFonts w:asciiTheme="minorEastAsia" w:eastAsiaTheme="minorEastAsia" w:hAnsiTheme="minorEastAsia" w:hint="eastAsia"/>
                </w:rPr>
                <w:t>基本</w:t>
              </w:r>
            </w:ins>
            <w:ins w:id="84" w:author="cxh" w:date="2017-12-06T13:38:00Z">
              <w:r w:rsidR="00CD2148">
                <w:rPr>
                  <w:rFonts w:asciiTheme="minorEastAsia" w:eastAsiaTheme="minorEastAsia" w:hAnsiTheme="minorEastAsia" w:hint="eastAsia"/>
                </w:rPr>
                <w:t>计量</w:t>
              </w:r>
            </w:ins>
            <w:r>
              <w:rPr>
                <w:rFonts w:asciiTheme="minorEastAsia" w:eastAsiaTheme="minorEastAsia" w:hAnsiTheme="minorEastAsia" w:hint="eastAsia"/>
              </w:rPr>
              <w:t>单位编码</w:t>
            </w:r>
          </w:p>
        </w:tc>
        <w:tc>
          <w:tcPr>
            <w:tcW w:w="1437"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514213" w:rsidRPr="00487F9D" w:rsidRDefault="00514213" w:rsidP="00514213">
            <w:pPr>
              <w:pStyle w:val="a0"/>
              <w:spacing w:line="360" w:lineRule="auto"/>
              <w:ind w:firstLineChars="0" w:firstLine="0"/>
              <w:rPr>
                <w:rFonts w:asciiTheme="minorEastAsia" w:eastAsiaTheme="minorEastAsia" w:hAnsiTheme="minorEastAsia"/>
              </w:rPr>
            </w:pPr>
          </w:p>
        </w:tc>
      </w:tr>
      <w:tr w:rsidR="00514213" w:rsidTr="000C0569">
        <w:trPr>
          <w:trHeight w:val="415"/>
        </w:trPr>
        <w:tc>
          <w:tcPr>
            <w:tcW w:w="2819"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明细行编码</w:t>
            </w:r>
          </w:p>
        </w:tc>
        <w:tc>
          <w:tcPr>
            <w:tcW w:w="1437"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514213" w:rsidRPr="00487F9D"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514213" w:rsidRPr="00487F9D"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514213" w:rsidRPr="00487F9D"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物料BOM</w:t>
            </w:r>
            <w:r>
              <w:rPr>
                <w:rFonts w:asciiTheme="minorEastAsia" w:eastAsiaTheme="minorEastAsia" w:hAnsiTheme="minorEastAsia" w:hint="eastAsia"/>
              </w:rPr>
              <w:t>明细</w:t>
            </w:r>
            <w:r>
              <w:rPr>
                <w:rFonts w:asciiTheme="minorEastAsia" w:eastAsiaTheme="minorEastAsia" w:hAnsiTheme="minorEastAsia"/>
              </w:rPr>
              <w:t>行的唯一编码</w:t>
            </w:r>
          </w:p>
        </w:tc>
      </w:tr>
      <w:tr w:rsidR="00514213" w:rsidTr="000C0569">
        <w:trPr>
          <w:trHeight w:val="415"/>
        </w:trPr>
        <w:tc>
          <w:tcPr>
            <w:tcW w:w="2819"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明细行物料编码</w:t>
            </w:r>
          </w:p>
        </w:tc>
        <w:tc>
          <w:tcPr>
            <w:tcW w:w="1437"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514213" w:rsidRPr="00487F9D"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514213" w:rsidRPr="00487F9D"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514213" w:rsidRPr="00487F9D" w:rsidRDefault="00514213" w:rsidP="00514213">
            <w:pPr>
              <w:pStyle w:val="a0"/>
              <w:spacing w:line="360" w:lineRule="auto"/>
              <w:ind w:firstLineChars="0" w:firstLine="0"/>
              <w:rPr>
                <w:rFonts w:asciiTheme="minorEastAsia" w:eastAsiaTheme="minorEastAsia" w:hAnsiTheme="minorEastAsia"/>
              </w:rPr>
            </w:pPr>
          </w:p>
        </w:tc>
      </w:tr>
      <w:tr w:rsidR="00514213" w:rsidTr="000C0569">
        <w:trPr>
          <w:trHeight w:val="415"/>
        </w:trPr>
        <w:tc>
          <w:tcPr>
            <w:tcW w:w="2819"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明细行数量</w:t>
            </w:r>
          </w:p>
        </w:tc>
        <w:tc>
          <w:tcPr>
            <w:tcW w:w="1437"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DOUBLE</w:t>
            </w:r>
          </w:p>
        </w:tc>
        <w:tc>
          <w:tcPr>
            <w:tcW w:w="1092" w:type="dxa"/>
          </w:tcPr>
          <w:p w:rsidR="00514213" w:rsidRPr="00487F9D"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514213" w:rsidRPr="00487F9D"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514213" w:rsidRPr="00487F9D" w:rsidRDefault="00514213" w:rsidP="00514213">
            <w:pPr>
              <w:pStyle w:val="a0"/>
              <w:spacing w:line="360" w:lineRule="auto"/>
              <w:ind w:firstLineChars="0" w:firstLine="0"/>
              <w:rPr>
                <w:rFonts w:asciiTheme="minorEastAsia" w:eastAsiaTheme="minorEastAsia" w:hAnsiTheme="minorEastAsia"/>
              </w:rPr>
            </w:pPr>
          </w:p>
        </w:tc>
      </w:tr>
      <w:tr w:rsidR="00514213" w:rsidTr="000C0569">
        <w:trPr>
          <w:trHeight w:val="415"/>
        </w:trPr>
        <w:tc>
          <w:tcPr>
            <w:tcW w:w="2819"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明细行数量</w:t>
            </w:r>
            <w:ins w:id="85" w:author="cxh" w:date="2017-12-04T11:05:00Z">
              <w:r>
                <w:rPr>
                  <w:rFonts w:asciiTheme="minorEastAsia" w:eastAsiaTheme="minorEastAsia" w:hAnsiTheme="minorEastAsia" w:hint="eastAsia"/>
                </w:rPr>
                <w:t>基本计量</w:t>
              </w:r>
            </w:ins>
            <w:r>
              <w:rPr>
                <w:rFonts w:asciiTheme="minorEastAsia" w:eastAsiaTheme="minorEastAsia" w:hAnsiTheme="minorEastAsia" w:hint="eastAsia"/>
              </w:rPr>
              <w:t>单位编码</w:t>
            </w:r>
          </w:p>
        </w:tc>
        <w:tc>
          <w:tcPr>
            <w:tcW w:w="1437"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514213" w:rsidRPr="00487F9D" w:rsidRDefault="00514213" w:rsidP="00514213">
            <w:pPr>
              <w:pStyle w:val="a0"/>
              <w:spacing w:line="360" w:lineRule="auto"/>
              <w:ind w:firstLineChars="0" w:firstLine="0"/>
              <w:rPr>
                <w:rFonts w:asciiTheme="minorEastAsia" w:eastAsiaTheme="minorEastAsia" w:hAnsiTheme="minorEastAsia"/>
              </w:rPr>
            </w:pPr>
          </w:p>
        </w:tc>
      </w:tr>
      <w:tr w:rsidR="00514213" w:rsidTr="000C0569">
        <w:trPr>
          <w:trHeight w:val="415"/>
        </w:trPr>
        <w:tc>
          <w:tcPr>
            <w:tcW w:w="2819"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标记</w:t>
            </w:r>
          </w:p>
        </w:tc>
        <w:tc>
          <w:tcPr>
            <w:tcW w:w="1437"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CHAR</w:t>
            </w:r>
          </w:p>
        </w:tc>
        <w:tc>
          <w:tcPr>
            <w:tcW w:w="1092"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创建时发送C</w:t>
            </w:r>
          </w:p>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修改时发送U</w:t>
            </w:r>
          </w:p>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删除时发送D</w:t>
            </w:r>
          </w:p>
        </w:tc>
      </w:tr>
      <w:tr w:rsidR="00514213" w:rsidTr="000C0569">
        <w:trPr>
          <w:trHeight w:val="415"/>
        </w:trPr>
        <w:tc>
          <w:tcPr>
            <w:tcW w:w="2819"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K3时间戳</w:t>
            </w:r>
          </w:p>
        </w:tc>
        <w:tc>
          <w:tcPr>
            <w:tcW w:w="1437"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K3在成功更新中间表时写入</w:t>
            </w:r>
          </w:p>
        </w:tc>
      </w:tr>
      <w:tr w:rsidR="00514213" w:rsidTr="000C0569">
        <w:trPr>
          <w:trHeight w:val="415"/>
        </w:trPr>
        <w:tc>
          <w:tcPr>
            <w:tcW w:w="2819"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MES时间戳</w:t>
            </w:r>
          </w:p>
        </w:tc>
        <w:tc>
          <w:tcPr>
            <w:tcW w:w="1437"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NO</w:t>
            </w:r>
          </w:p>
        </w:tc>
        <w:tc>
          <w:tcPr>
            <w:tcW w:w="1196"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w:t>
            </w:r>
          </w:p>
        </w:tc>
        <w:tc>
          <w:tcPr>
            <w:tcW w:w="2312" w:type="dxa"/>
          </w:tcPr>
          <w:p w:rsidR="00514213" w:rsidRDefault="00514213" w:rsidP="00514213">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MES在成功读取中间表时写入</w:t>
            </w:r>
          </w:p>
        </w:tc>
      </w:tr>
    </w:tbl>
    <w:p w:rsidR="0045601A" w:rsidRPr="0045601A" w:rsidRDefault="0045601A" w:rsidP="0045601A">
      <w:pPr>
        <w:pStyle w:val="2"/>
      </w:pPr>
      <w:bookmarkStart w:id="86" w:name="_Toc499623935"/>
      <w:r>
        <w:rPr>
          <w:rFonts w:hint="eastAsia"/>
        </w:rPr>
        <w:t>标准生产计划接口</w:t>
      </w:r>
      <w:bookmarkEnd w:id="86"/>
    </w:p>
    <w:p w:rsidR="00457140" w:rsidRDefault="0045601A" w:rsidP="00457140">
      <w:pPr>
        <w:pStyle w:val="a0"/>
        <w:numPr>
          <w:ilvl w:val="0"/>
          <w:numId w:val="65"/>
        </w:numPr>
        <w:spacing w:line="360" w:lineRule="auto"/>
        <w:ind w:firstLineChars="0"/>
        <w:contextualSpacing/>
        <w:rPr>
          <w:rFonts w:asciiTheme="minorEastAsia" w:eastAsiaTheme="minorEastAsia" w:hAnsiTheme="minorEastAsia"/>
          <w:b/>
        </w:rPr>
      </w:pPr>
      <w:r>
        <w:rPr>
          <w:rFonts w:asciiTheme="minorEastAsia" w:eastAsiaTheme="minorEastAsia" w:hAnsiTheme="minorEastAsia" w:hint="eastAsia"/>
          <w:b/>
        </w:rPr>
        <w:t>接口说明</w:t>
      </w:r>
    </w:p>
    <w:p w:rsidR="00457140" w:rsidRDefault="00457140" w:rsidP="0045714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K3提供中间表</w:t>
      </w:r>
      <w:r>
        <w:rPr>
          <w:rFonts w:eastAsia="宋体" w:cs="宋体" w:hint="eastAsia"/>
          <w:kern w:val="2"/>
          <w:sz w:val="22"/>
          <w:szCs w:val="22"/>
        </w:rPr>
        <w:t>，</w:t>
      </w:r>
      <w:r w:rsidRPr="00DF4BB3">
        <w:rPr>
          <w:rFonts w:asciiTheme="minorEastAsia" w:eastAsiaTheme="minorEastAsia" w:hAnsiTheme="minorEastAsia"/>
        </w:rPr>
        <w:t>MES</w:t>
      </w:r>
      <w:r w:rsidRPr="00DF4BB3">
        <w:rPr>
          <w:rFonts w:asciiTheme="minorEastAsia" w:eastAsiaTheme="minorEastAsia" w:hAnsiTheme="minorEastAsia" w:hint="eastAsia"/>
        </w:rPr>
        <w:t>通过</w:t>
      </w:r>
      <w:r>
        <w:rPr>
          <w:rFonts w:asciiTheme="minorEastAsia" w:eastAsiaTheme="minorEastAsia" w:hAnsiTheme="minorEastAsia" w:hint="eastAsia"/>
        </w:rPr>
        <w:t>中间表获取K3的标准生产计划数据。MES只获取和生产相关的标准生产计划。</w:t>
      </w:r>
      <w:r w:rsidR="008857AC">
        <w:rPr>
          <w:rFonts w:asciiTheme="minorEastAsia" w:eastAsiaTheme="minorEastAsia" w:hAnsiTheme="minorEastAsia" w:hint="eastAsia"/>
        </w:rPr>
        <w:t>一个K3的标准生产计划对应一个MES的标准生产工单。</w:t>
      </w:r>
    </w:p>
    <w:p w:rsidR="00457140" w:rsidRDefault="00457140" w:rsidP="0045714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上线初始化时，K3中已有的标准生产计划可以全部导入到中间表，由MES提供手工方式触发导入操作。</w:t>
      </w:r>
    </w:p>
    <w:p w:rsidR="00457140" w:rsidRDefault="00457140" w:rsidP="0045714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lastRenderedPageBreak/>
        <w:t>初始化过后，K3内更新（创建、修改和删除）的标准生产计划</w:t>
      </w:r>
      <w:r w:rsidR="008857AC">
        <w:rPr>
          <w:rFonts w:asciiTheme="minorEastAsia" w:eastAsiaTheme="minorEastAsia" w:hAnsiTheme="minorEastAsia" w:hint="eastAsia"/>
        </w:rPr>
        <w:t>需要及时</w:t>
      </w:r>
      <w:r>
        <w:rPr>
          <w:rFonts w:asciiTheme="minorEastAsia" w:eastAsiaTheme="minorEastAsia" w:hAnsiTheme="minorEastAsia" w:hint="eastAsia"/>
        </w:rPr>
        <w:t>导入到中间表，由MES提供计划任务方式自动触发导入操作。</w:t>
      </w:r>
    </w:p>
    <w:p w:rsidR="00457140" w:rsidRPr="00DF4BB3" w:rsidRDefault="00457140" w:rsidP="00457140">
      <w:pPr>
        <w:pStyle w:val="a0"/>
        <w:numPr>
          <w:ilvl w:val="0"/>
          <w:numId w:val="65"/>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错误处理</w:t>
      </w:r>
    </w:p>
    <w:p w:rsidR="00457140" w:rsidRDefault="00457140" w:rsidP="0045714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K3在更新中间表失败时，要能够提供机制重新更新中间表。MES在处理中间表数据发生内部错误时，也要记录错误日志。</w:t>
      </w:r>
    </w:p>
    <w:p w:rsidR="00457140" w:rsidRDefault="00457140" w:rsidP="0045714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中间表待导入到MES的标准生产计划数据可能有多条，某一个标准生产计划的失败不影响其他标准生产计划的导入。所有失败的数据，MES在下次执行导入时会重新尝试导入。</w:t>
      </w:r>
    </w:p>
    <w:p w:rsidR="00457140" w:rsidRPr="00DF4BB3" w:rsidRDefault="00457140" w:rsidP="00457140">
      <w:pPr>
        <w:pStyle w:val="a0"/>
        <w:numPr>
          <w:ilvl w:val="0"/>
          <w:numId w:val="65"/>
        </w:numPr>
        <w:spacing w:line="360" w:lineRule="auto"/>
        <w:ind w:firstLineChars="0"/>
        <w:contextualSpacing/>
        <w:rPr>
          <w:rFonts w:asciiTheme="minorEastAsia" w:eastAsiaTheme="minorEastAsia" w:hAnsiTheme="minorEastAsia"/>
          <w:b/>
        </w:rPr>
      </w:pPr>
      <w:r w:rsidRPr="00DF4BB3">
        <w:rPr>
          <w:rFonts w:asciiTheme="minorEastAsia" w:eastAsiaTheme="minorEastAsia" w:hAnsiTheme="minorEastAsia" w:hint="eastAsia"/>
          <w:b/>
        </w:rPr>
        <w:t>更新机制</w:t>
      </w:r>
    </w:p>
    <w:p w:rsidR="00457140" w:rsidRDefault="00457140" w:rsidP="0045714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对于K3内创建的标准生产计划数据，MES通过中间表同步所需的字段内容；</w:t>
      </w:r>
    </w:p>
    <w:p w:rsidR="00457140" w:rsidRDefault="00457140" w:rsidP="00457140">
      <w:pPr>
        <w:pStyle w:val="a0"/>
        <w:spacing w:line="360" w:lineRule="auto"/>
        <w:ind w:firstLine="480"/>
        <w:contextualSpacing/>
        <w:rPr>
          <w:rFonts w:asciiTheme="minorEastAsia" w:eastAsiaTheme="minorEastAsia" w:hAnsiTheme="minorEastAsia"/>
        </w:rPr>
      </w:pPr>
      <w:r>
        <w:rPr>
          <w:rFonts w:asciiTheme="minorEastAsia" w:eastAsiaTheme="minorEastAsia" w:hAnsiTheme="minorEastAsia" w:hint="eastAsia"/>
        </w:rPr>
        <w:t>对于K3内修改的标准生产计划数据，如果对应的MES生产工单是新建、下达或接收状态，则MES通过中间表同步所需的字段内容，其他状态不能更新，MES记录</w:t>
      </w:r>
      <w:r w:rsidR="008857AC">
        <w:rPr>
          <w:rFonts w:asciiTheme="minorEastAsia" w:eastAsiaTheme="minorEastAsia" w:hAnsiTheme="minorEastAsia" w:hint="eastAsia"/>
        </w:rPr>
        <w:t>错误日志</w:t>
      </w:r>
      <w:r>
        <w:rPr>
          <w:rFonts w:asciiTheme="minorEastAsia" w:eastAsiaTheme="minorEastAsia" w:hAnsiTheme="minorEastAsia" w:hint="eastAsia"/>
        </w:rPr>
        <w:t>；</w:t>
      </w:r>
    </w:p>
    <w:p w:rsidR="00457140" w:rsidRPr="00457140" w:rsidRDefault="00457140" w:rsidP="00457140">
      <w:pPr>
        <w:pStyle w:val="a0"/>
        <w:spacing w:line="360" w:lineRule="auto"/>
        <w:ind w:firstLine="480"/>
        <w:rPr>
          <w:rFonts w:asciiTheme="minorEastAsia" w:eastAsiaTheme="minorEastAsia" w:hAnsiTheme="minorEastAsia"/>
        </w:rPr>
      </w:pPr>
      <w:r>
        <w:rPr>
          <w:rFonts w:asciiTheme="minorEastAsia" w:eastAsiaTheme="minorEastAsia" w:hAnsiTheme="minorEastAsia" w:hint="eastAsia"/>
        </w:rPr>
        <w:t>对于K3内删除的</w:t>
      </w:r>
      <w:r w:rsidR="008857AC">
        <w:rPr>
          <w:rFonts w:asciiTheme="minorEastAsia" w:eastAsiaTheme="minorEastAsia" w:hAnsiTheme="minorEastAsia" w:hint="eastAsia"/>
        </w:rPr>
        <w:t>标准生产计划</w:t>
      </w:r>
      <w:r>
        <w:rPr>
          <w:rFonts w:asciiTheme="minorEastAsia" w:eastAsiaTheme="minorEastAsia" w:hAnsiTheme="minorEastAsia" w:hint="eastAsia"/>
        </w:rPr>
        <w:t>数据，如果对应的MES生产工单是新建、下达或接收状态，MES内做同步删除，其他状态不能更新，</w:t>
      </w:r>
      <w:r w:rsidR="008857AC">
        <w:rPr>
          <w:rFonts w:asciiTheme="minorEastAsia" w:eastAsiaTheme="minorEastAsia" w:hAnsiTheme="minorEastAsia" w:hint="eastAsia"/>
        </w:rPr>
        <w:t>MES记录错误日志。</w:t>
      </w:r>
    </w:p>
    <w:p w:rsidR="00457140" w:rsidRPr="00841E4E" w:rsidRDefault="00457140" w:rsidP="00457140">
      <w:pPr>
        <w:pStyle w:val="a0"/>
        <w:spacing w:line="360" w:lineRule="auto"/>
        <w:ind w:firstLine="480"/>
      </w:pPr>
      <w:r>
        <w:rPr>
          <w:rFonts w:asciiTheme="minorEastAsia" w:eastAsiaTheme="minorEastAsia" w:hAnsiTheme="minorEastAsia" w:hint="eastAsia"/>
        </w:rPr>
        <w:t>由于生产实时性的要求，K3内</w:t>
      </w:r>
      <w:r w:rsidR="008857AC">
        <w:rPr>
          <w:rFonts w:asciiTheme="minorEastAsia" w:eastAsiaTheme="minorEastAsia" w:hAnsiTheme="minorEastAsia" w:hint="eastAsia"/>
        </w:rPr>
        <w:t>标准生产计划</w:t>
      </w:r>
      <w:r>
        <w:rPr>
          <w:rFonts w:asciiTheme="minorEastAsia" w:eastAsiaTheme="minorEastAsia" w:hAnsiTheme="minorEastAsia" w:hint="eastAsia"/>
        </w:rPr>
        <w:t>数据的增删改需要在一定时间（此时间根据正源光子生产需要来定）内更新到中间表。MES根据计划任务设定的时间间隔从中间表取数据。</w:t>
      </w:r>
    </w:p>
    <w:p w:rsidR="00E62C69" w:rsidRDefault="0045601A" w:rsidP="00CA64F0">
      <w:pPr>
        <w:pStyle w:val="a0"/>
        <w:numPr>
          <w:ilvl w:val="0"/>
          <w:numId w:val="65"/>
        </w:numPr>
        <w:spacing w:line="360" w:lineRule="auto"/>
        <w:ind w:firstLineChars="0"/>
        <w:contextualSpacing/>
        <w:rPr>
          <w:ins w:id="87" w:author="cxh" w:date="2017-12-04T10:46:00Z"/>
          <w:rFonts w:asciiTheme="minorEastAsia" w:eastAsiaTheme="minorEastAsia" w:hAnsiTheme="minorEastAsia"/>
          <w:b/>
        </w:rPr>
      </w:pPr>
      <w:r>
        <w:rPr>
          <w:rFonts w:asciiTheme="minorEastAsia" w:eastAsiaTheme="minorEastAsia" w:hAnsiTheme="minorEastAsia" w:hint="eastAsia"/>
          <w:b/>
        </w:rPr>
        <w:t>字段说明</w:t>
      </w:r>
    </w:p>
    <w:p w:rsidR="007D70E4" w:rsidRDefault="00055F93" w:rsidP="00E62C69">
      <w:pPr>
        <w:pStyle w:val="a0"/>
        <w:spacing w:line="360" w:lineRule="auto"/>
        <w:ind w:left="902" w:firstLineChars="0" w:firstLine="0"/>
        <w:contextualSpacing/>
        <w:rPr>
          <w:ins w:id="88" w:author="cxh" w:date="2017-12-04T11:21:00Z"/>
          <w:rFonts w:asciiTheme="minorEastAsia" w:eastAsiaTheme="minorEastAsia" w:hAnsiTheme="minorEastAsia"/>
          <w:b/>
        </w:rPr>
      </w:pPr>
      <w:ins w:id="89" w:author="cxh" w:date="2017-12-04T11:21:00Z">
        <w:r>
          <w:rPr>
            <w:rFonts w:asciiTheme="minorEastAsia" w:eastAsiaTheme="minorEastAsia" w:hAnsiTheme="minorEastAsia" w:hint="eastAsia"/>
            <w:b/>
          </w:rPr>
          <w:t>字段中</w:t>
        </w:r>
      </w:ins>
      <w:ins w:id="90" w:author="cxh" w:date="2017-12-04T10:46:00Z">
        <w:r w:rsidR="006E45E9">
          <w:rPr>
            <w:rFonts w:asciiTheme="minorEastAsia" w:eastAsiaTheme="minorEastAsia" w:hAnsiTheme="minorEastAsia" w:hint="eastAsia"/>
            <w:b/>
          </w:rPr>
          <w:t>增加单据</w:t>
        </w:r>
        <w:r w:rsidR="00E62C69">
          <w:rPr>
            <w:rFonts w:asciiTheme="minorEastAsia" w:eastAsiaTheme="minorEastAsia" w:hAnsiTheme="minorEastAsia" w:hint="eastAsia"/>
            <w:b/>
          </w:rPr>
          <w:t>日期</w:t>
        </w:r>
      </w:ins>
      <w:ins w:id="91" w:author="cxh" w:date="2017-12-04T11:21:00Z">
        <w:r>
          <w:rPr>
            <w:rFonts w:asciiTheme="minorEastAsia" w:eastAsiaTheme="minorEastAsia" w:hAnsiTheme="minorEastAsia" w:hint="eastAsia"/>
            <w:b/>
          </w:rPr>
          <w:t>栏位</w:t>
        </w:r>
      </w:ins>
      <w:ins w:id="92" w:author="cxh" w:date="2017-12-04T10:51:00Z">
        <w:r w:rsidR="00D91855">
          <w:rPr>
            <w:rFonts w:asciiTheme="minorEastAsia" w:eastAsiaTheme="minorEastAsia" w:hAnsiTheme="minorEastAsia" w:hint="eastAsia"/>
            <w:b/>
          </w:rPr>
          <w:t>，</w:t>
        </w:r>
      </w:ins>
      <w:ins w:id="93" w:author="cxh" w:date="2017-12-04T11:21:00Z">
        <w:r w:rsidR="00231C33">
          <w:rPr>
            <w:rFonts w:asciiTheme="minorEastAsia" w:eastAsiaTheme="minorEastAsia" w:hAnsiTheme="minorEastAsia" w:hint="eastAsia"/>
            <w:b/>
          </w:rPr>
          <w:t>计划下达的人员</w:t>
        </w:r>
        <w:r w:rsidR="006E1D08">
          <w:rPr>
            <w:rFonts w:asciiTheme="minorEastAsia" w:eastAsiaTheme="minorEastAsia" w:hAnsiTheme="minorEastAsia" w:hint="eastAsia"/>
            <w:b/>
          </w:rPr>
          <w:t>。</w:t>
        </w:r>
      </w:ins>
    </w:p>
    <w:p w:rsidR="0045601A" w:rsidRDefault="00D91855" w:rsidP="00E62C69">
      <w:pPr>
        <w:pStyle w:val="a0"/>
        <w:spacing w:line="360" w:lineRule="auto"/>
        <w:ind w:left="902" w:firstLineChars="0" w:firstLine="0"/>
        <w:contextualSpacing/>
        <w:rPr>
          <w:ins w:id="94" w:author="cxh" w:date="2017-12-06T13:40:00Z"/>
          <w:rFonts w:asciiTheme="minorEastAsia" w:eastAsiaTheme="minorEastAsia" w:hAnsiTheme="minorEastAsia"/>
          <w:b/>
        </w:rPr>
      </w:pPr>
      <w:ins w:id="95" w:author="cxh" w:date="2017-12-04T10:51:00Z">
        <w:r>
          <w:rPr>
            <w:rFonts w:asciiTheme="minorEastAsia" w:eastAsiaTheme="minorEastAsia" w:hAnsiTheme="minorEastAsia" w:hint="eastAsia"/>
            <w:b/>
          </w:rPr>
          <w:t>生产计划编码</w:t>
        </w:r>
      </w:ins>
      <w:ins w:id="96" w:author="cxh" w:date="2017-12-04T11:27:00Z">
        <w:r w:rsidR="00687A44">
          <w:rPr>
            <w:rFonts w:asciiTheme="minorEastAsia" w:eastAsiaTheme="minorEastAsia" w:hAnsiTheme="minorEastAsia" w:hint="eastAsia"/>
            <w:b/>
          </w:rPr>
          <w:t>为唯一标识</w:t>
        </w:r>
      </w:ins>
    </w:p>
    <w:p w:rsidR="00A609AF" w:rsidRDefault="00A609AF" w:rsidP="00E62C69">
      <w:pPr>
        <w:pStyle w:val="a0"/>
        <w:spacing w:line="360" w:lineRule="auto"/>
        <w:ind w:left="902" w:firstLineChars="0" w:firstLine="0"/>
        <w:contextualSpacing/>
        <w:rPr>
          <w:ins w:id="97" w:author="cxh" w:date="2017-12-04T11:28:00Z"/>
          <w:rFonts w:asciiTheme="minorEastAsia" w:eastAsiaTheme="minorEastAsia" w:hAnsiTheme="minorEastAsia" w:hint="eastAsia"/>
          <w:b/>
        </w:rPr>
      </w:pPr>
      <w:ins w:id="98" w:author="cxh" w:date="2017-12-06T13:40:00Z">
        <w:r>
          <w:rPr>
            <w:rFonts w:asciiTheme="minorEastAsia" w:eastAsiaTheme="minorEastAsia" w:hAnsiTheme="minorEastAsia" w:hint="eastAsia"/>
            <w:b/>
          </w:rPr>
          <w:t>M</w:t>
        </w:r>
        <w:r>
          <w:rPr>
            <w:rFonts w:asciiTheme="minorEastAsia" w:eastAsiaTheme="minorEastAsia" w:hAnsiTheme="minorEastAsia"/>
            <w:b/>
          </w:rPr>
          <w:t>ES</w:t>
        </w:r>
        <w:r>
          <w:rPr>
            <w:rFonts w:asciiTheme="minorEastAsia" w:eastAsiaTheme="minorEastAsia" w:hAnsiTheme="minorEastAsia" w:hint="eastAsia"/>
            <w:b/>
          </w:rPr>
          <w:t>只获取已下达状态的工单</w:t>
        </w:r>
      </w:ins>
    </w:p>
    <w:p w:rsidR="00794842" w:rsidRPr="00DF4BB3" w:rsidRDefault="00794842">
      <w:pPr>
        <w:pStyle w:val="a0"/>
        <w:spacing w:line="360" w:lineRule="auto"/>
        <w:ind w:left="902" w:firstLineChars="0" w:firstLine="0"/>
        <w:contextualSpacing/>
        <w:rPr>
          <w:rFonts w:asciiTheme="minorEastAsia" w:eastAsiaTheme="minorEastAsia" w:hAnsiTheme="minorEastAsia"/>
          <w:b/>
        </w:rPr>
        <w:pPrChange w:id="99" w:author="cxh" w:date="2017-12-04T10:46:00Z">
          <w:pPr>
            <w:pStyle w:val="a0"/>
            <w:numPr>
              <w:numId w:val="65"/>
            </w:numPr>
            <w:spacing w:line="360" w:lineRule="auto"/>
            <w:ind w:left="902" w:firstLineChars="0" w:hanging="420"/>
            <w:contextualSpacing/>
          </w:pPr>
        </w:pPrChange>
      </w:pPr>
    </w:p>
    <w:tbl>
      <w:tblPr>
        <w:tblStyle w:val="af9"/>
        <w:tblpPr w:leftFromText="180" w:rightFromText="180" w:vertAnchor="text" w:tblpY="1"/>
        <w:tblOverlap w:val="never"/>
        <w:tblW w:w="0" w:type="auto"/>
        <w:tblLook w:val="04A0" w:firstRow="1" w:lastRow="0" w:firstColumn="1" w:lastColumn="0" w:noHBand="0" w:noVBand="1"/>
        <w:tblPrChange w:id="100" w:author="cxh" w:date="2017-12-04T11:23:00Z">
          <w:tblPr>
            <w:tblStyle w:val="af9"/>
            <w:tblpPr w:leftFromText="180" w:rightFromText="180" w:vertAnchor="text" w:tblpY="1"/>
            <w:tblOverlap w:val="never"/>
            <w:tblW w:w="0" w:type="auto"/>
            <w:tblLook w:val="04A0" w:firstRow="1" w:lastRow="0" w:firstColumn="1" w:lastColumn="0" w:noHBand="0" w:noVBand="1"/>
          </w:tblPr>
        </w:tblPrChange>
      </w:tblPr>
      <w:tblGrid>
        <w:gridCol w:w="2819"/>
        <w:gridCol w:w="1437"/>
        <w:gridCol w:w="1092"/>
        <w:gridCol w:w="1196"/>
        <w:gridCol w:w="2312"/>
        <w:tblGridChange w:id="101">
          <w:tblGrid>
            <w:gridCol w:w="2819"/>
            <w:gridCol w:w="1437"/>
            <w:gridCol w:w="1092"/>
            <w:gridCol w:w="1196"/>
            <w:gridCol w:w="2312"/>
          </w:tblGrid>
        </w:tblGridChange>
      </w:tblGrid>
      <w:tr w:rsidR="0045601A" w:rsidTr="00521514">
        <w:trPr>
          <w:trHeight w:val="1125"/>
          <w:trPrChange w:id="102" w:author="cxh" w:date="2017-12-04T11:23:00Z">
            <w:trPr>
              <w:trHeight w:val="415"/>
            </w:trPr>
          </w:trPrChange>
        </w:trPr>
        <w:tc>
          <w:tcPr>
            <w:tcW w:w="2819" w:type="dxa"/>
            <w:tcBorders>
              <w:bottom w:val="single" w:sz="4" w:space="0" w:color="auto"/>
            </w:tcBorders>
            <w:shd w:val="clear" w:color="auto" w:fill="D0CECE" w:themeFill="background2" w:themeFillShade="E6"/>
            <w:tcPrChange w:id="103" w:author="cxh" w:date="2017-12-04T11:23:00Z">
              <w:tcPr>
                <w:tcW w:w="2819" w:type="dxa"/>
                <w:tcBorders>
                  <w:bottom w:val="single" w:sz="4" w:space="0" w:color="auto"/>
                </w:tcBorders>
                <w:shd w:val="clear" w:color="auto" w:fill="D0CECE" w:themeFill="background2" w:themeFillShade="E6"/>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字段名称</w:t>
            </w:r>
          </w:p>
        </w:tc>
        <w:tc>
          <w:tcPr>
            <w:tcW w:w="1437" w:type="dxa"/>
            <w:tcBorders>
              <w:bottom w:val="single" w:sz="4" w:space="0" w:color="auto"/>
            </w:tcBorders>
            <w:shd w:val="clear" w:color="auto" w:fill="D0CECE" w:themeFill="background2" w:themeFillShade="E6"/>
            <w:tcPrChange w:id="104" w:author="cxh" w:date="2017-12-04T11:23:00Z">
              <w:tcPr>
                <w:tcW w:w="1437" w:type="dxa"/>
                <w:tcBorders>
                  <w:bottom w:val="single" w:sz="4" w:space="0" w:color="auto"/>
                </w:tcBorders>
                <w:shd w:val="clear" w:color="auto" w:fill="D0CECE" w:themeFill="background2" w:themeFillShade="E6"/>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字段类型</w:t>
            </w:r>
          </w:p>
        </w:tc>
        <w:tc>
          <w:tcPr>
            <w:tcW w:w="1092" w:type="dxa"/>
            <w:tcBorders>
              <w:bottom w:val="single" w:sz="4" w:space="0" w:color="auto"/>
            </w:tcBorders>
            <w:shd w:val="clear" w:color="auto" w:fill="D0CECE" w:themeFill="background2" w:themeFillShade="E6"/>
            <w:tcPrChange w:id="105" w:author="cxh" w:date="2017-12-04T11:23:00Z">
              <w:tcPr>
                <w:tcW w:w="1092" w:type="dxa"/>
                <w:tcBorders>
                  <w:bottom w:val="single" w:sz="4" w:space="0" w:color="auto"/>
                </w:tcBorders>
                <w:shd w:val="clear" w:color="auto" w:fill="D0CECE" w:themeFill="background2" w:themeFillShade="E6"/>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是否必须</w:t>
            </w:r>
          </w:p>
        </w:tc>
        <w:tc>
          <w:tcPr>
            <w:tcW w:w="1196" w:type="dxa"/>
            <w:tcBorders>
              <w:bottom w:val="single" w:sz="4" w:space="0" w:color="auto"/>
            </w:tcBorders>
            <w:shd w:val="clear" w:color="auto" w:fill="D0CECE" w:themeFill="background2" w:themeFillShade="E6"/>
            <w:tcPrChange w:id="106" w:author="cxh" w:date="2017-12-04T11:23:00Z">
              <w:tcPr>
                <w:tcW w:w="1196" w:type="dxa"/>
                <w:tcBorders>
                  <w:bottom w:val="single" w:sz="4" w:space="0" w:color="auto"/>
                </w:tcBorders>
                <w:shd w:val="clear" w:color="auto" w:fill="D0CECE" w:themeFill="background2" w:themeFillShade="E6"/>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数据来源</w:t>
            </w:r>
          </w:p>
        </w:tc>
        <w:tc>
          <w:tcPr>
            <w:tcW w:w="2312" w:type="dxa"/>
            <w:tcBorders>
              <w:bottom w:val="single" w:sz="4" w:space="0" w:color="auto"/>
            </w:tcBorders>
            <w:shd w:val="clear" w:color="auto" w:fill="D0CECE" w:themeFill="background2" w:themeFillShade="E6"/>
            <w:tcPrChange w:id="107" w:author="cxh" w:date="2017-12-04T11:23:00Z">
              <w:tcPr>
                <w:tcW w:w="2312" w:type="dxa"/>
                <w:tcBorders>
                  <w:bottom w:val="single" w:sz="4" w:space="0" w:color="auto"/>
                </w:tcBorders>
                <w:shd w:val="clear" w:color="auto" w:fill="D0CECE" w:themeFill="background2" w:themeFillShade="E6"/>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sidRPr="00487F9D">
              <w:rPr>
                <w:rFonts w:asciiTheme="minorEastAsia" w:eastAsiaTheme="minorEastAsia" w:hAnsiTheme="minorEastAsia"/>
              </w:rPr>
              <w:t>备注</w:t>
            </w:r>
          </w:p>
        </w:tc>
      </w:tr>
      <w:tr w:rsidR="0045601A" w:rsidTr="009925FF">
        <w:trPr>
          <w:trHeight w:val="841"/>
          <w:trPrChange w:id="108" w:author="cxh" w:date="2017-12-04T12:28:00Z">
            <w:trPr>
              <w:trHeight w:val="415"/>
            </w:trPr>
          </w:trPrChange>
        </w:trPr>
        <w:tc>
          <w:tcPr>
            <w:tcW w:w="2819" w:type="dxa"/>
            <w:shd w:val="clear" w:color="auto" w:fill="auto"/>
            <w:tcPrChange w:id="109" w:author="cxh" w:date="2017-12-04T12:28:00Z">
              <w:tcPr>
                <w:tcW w:w="2819" w:type="dxa"/>
                <w:shd w:val="clear" w:color="auto" w:fill="auto"/>
              </w:tcPr>
            </w:tcPrChange>
          </w:tcPr>
          <w:p w:rsidR="0045601A" w:rsidRPr="00487F9D" w:rsidRDefault="00487DAE" w:rsidP="00487DAE">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生产计划编码</w:t>
            </w:r>
          </w:p>
        </w:tc>
        <w:tc>
          <w:tcPr>
            <w:tcW w:w="1437" w:type="dxa"/>
            <w:shd w:val="clear" w:color="auto" w:fill="auto"/>
            <w:tcPrChange w:id="110" w:author="cxh" w:date="2017-12-04T12:28:00Z">
              <w:tcPr>
                <w:tcW w:w="1437" w:type="dxa"/>
                <w:shd w:val="clear" w:color="auto" w:fill="auto"/>
              </w:tcPr>
            </w:tcPrChange>
          </w:tcPr>
          <w:p w:rsidR="0045601A" w:rsidRPr="00487F9D" w:rsidRDefault="00487DAE" w:rsidP="00CA64F0">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shd w:val="clear" w:color="auto" w:fill="auto"/>
            <w:tcPrChange w:id="111" w:author="cxh" w:date="2017-12-04T12:28:00Z">
              <w:tcPr>
                <w:tcW w:w="1092" w:type="dxa"/>
                <w:shd w:val="clear" w:color="auto" w:fill="auto"/>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shd w:val="clear" w:color="auto" w:fill="auto"/>
            <w:tcPrChange w:id="112" w:author="cxh" w:date="2017-12-04T12:28:00Z">
              <w:tcPr>
                <w:tcW w:w="1196" w:type="dxa"/>
                <w:shd w:val="clear" w:color="auto" w:fill="auto"/>
              </w:tcPr>
            </w:tcPrChange>
          </w:tcPr>
          <w:p w:rsidR="0045601A" w:rsidRPr="00487F9D" w:rsidRDefault="0045601A" w:rsidP="00CA64F0">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shd w:val="clear" w:color="auto" w:fill="auto"/>
            <w:tcPrChange w:id="113" w:author="cxh" w:date="2017-12-04T12:28:00Z">
              <w:tcPr>
                <w:tcW w:w="2312" w:type="dxa"/>
                <w:shd w:val="clear" w:color="auto" w:fill="auto"/>
              </w:tcPr>
            </w:tcPrChange>
          </w:tcPr>
          <w:p w:rsidR="0045601A" w:rsidRPr="00487F9D" w:rsidRDefault="00487DAE" w:rsidP="00CA64F0">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生产计划的唯一编码</w:t>
            </w:r>
          </w:p>
        </w:tc>
      </w:tr>
      <w:tr w:rsidR="0045601A" w:rsidTr="00A71EFC">
        <w:trPr>
          <w:trHeight w:val="415"/>
        </w:trPr>
        <w:tc>
          <w:tcPr>
            <w:tcW w:w="2819" w:type="dxa"/>
          </w:tcPr>
          <w:p w:rsidR="0045601A" w:rsidRPr="00487F9D" w:rsidRDefault="0045601A" w:rsidP="00CA64F0">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主物料编码</w:t>
            </w:r>
          </w:p>
        </w:tc>
        <w:tc>
          <w:tcPr>
            <w:tcW w:w="1437" w:type="dxa"/>
          </w:tcPr>
          <w:p w:rsidR="0045601A" w:rsidRPr="00487F9D" w:rsidRDefault="00487DAE" w:rsidP="00CA64F0">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45601A" w:rsidRPr="00487F9D" w:rsidRDefault="0045601A" w:rsidP="00CA64F0">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45601A" w:rsidRPr="00487F9D" w:rsidRDefault="0045601A" w:rsidP="00CA64F0">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w:t>
            </w:r>
          </w:p>
        </w:tc>
        <w:tc>
          <w:tcPr>
            <w:tcW w:w="2312" w:type="dxa"/>
          </w:tcPr>
          <w:p w:rsidR="0045601A" w:rsidRPr="00487F9D" w:rsidRDefault="0045601A" w:rsidP="00CA64F0">
            <w:pPr>
              <w:pStyle w:val="a0"/>
              <w:spacing w:line="360" w:lineRule="auto"/>
              <w:ind w:firstLineChars="0" w:firstLine="0"/>
              <w:rPr>
                <w:rFonts w:asciiTheme="minorEastAsia" w:eastAsiaTheme="minorEastAsia" w:hAnsiTheme="minorEastAsia"/>
              </w:rPr>
            </w:pPr>
          </w:p>
        </w:tc>
      </w:tr>
      <w:tr w:rsidR="009925FF" w:rsidTr="00A71EFC">
        <w:trPr>
          <w:trHeight w:val="415"/>
          <w:ins w:id="114" w:author="cxh" w:date="2017-12-04T11:28:00Z"/>
        </w:trPr>
        <w:tc>
          <w:tcPr>
            <w:tcW w:w="2819" w:type="dxa"/>
          </w:tcPr>
          <w:p w:rsidR="009925FF" w:rsidRDefault="009925FF" w:rsidP="009925FF">
            <w:pPr>
              <w:pStyle w:val="a0"/>
              <w:spacing w:line="360" w:lineRule="auto"/>
              <w:ind w:firstLineChars="0" w:firstLine="0"/>
              <w:rPr>
                <w:ins w:id="115" w:author="cxh" w:date="2017-12-04T11:28:00Z"/>
                <w:rFonts w:asciiTheme="minorEastAsia" w:eastAsiaTheme="minorEastAsia" w:hAnsiTheme="minorEastAsia"/>
              </w:rPr>
            </w:pPr>
            <w:ins w:id="116" w:author="cxh" w:date="2017-12-04T11:28:00Z">
              <w:r>
                <w:rPr>
                  <w:rFonts w:asciiTheme="minorEastAsia" w:eastAsiaTheme="minorEastAsia" w:hAnsiTheme="minorEastAsia" w:hint="eastAsia"/>
                </w:rPr>
                <w:t>计划员</w:t>
              </w:r>
            </w:ins>
          </w:p>
        </w:tc>
        <w:tc>
          <w:tcPr>
            <w:tcW w:w="1437" w:type="dxa"/>
          </w:tcPr>
          <w:p w:rsidR="009925FF" w:rsidRDefault="009925FF" w:rsidP="009925FF">
            <w:pPr>
              <w:pStyle w:val="a0"/>
              <w:spacing w:line="360" w:lineRule="auto"/>
              <w:ind w:firstLineChars="0" w:firstLine="0"/>
              <w:rPr>
                <w:ins w:id="117" w:author="cxh" w:date="2017-12-04T11:28:00Z"/>
                <w:rFonts w:asciiTheme="minorEastAsia" w:eastAsiaTheme="minorEastAsia" w:hAnsiTheme="minorEastAsia"/>
              </w:rPr>
            </w:pPr>
            <w:ins w:id="118" w:author="cxh" w:date="2017-12-04T12:28:00Z">
              <w:r>
                <w:rPr>
                  <w:rFonts w:asciiTheme="minorEastAsia" w:eastAsiaTheme="minorEastAsia" w:hAnsiTheme="minorEastAsia"/>
                </w:rPr>
                <w:t>S</w:t>
              </w:r>
              <w:r>
                <w:rPr>
                  <w:rFonts w:asciiTheme="minorEastAsia" w:eastAsiaTheme="minorEastAsia" w:hAnsiTheme="minorEastAsia" w:hint="eastAsia"/>
                </w:rPr>
                <w:t>TRING</w:t>
              </w:r>
            </w:ins>
          </w:p>
        </w:tc>
        <w:tc>
          <w:tcPr>
            <w:tcW w:w="1092" w:type="dxa"/>
          </w:tcPr>
          <w:p w:rsidR="009925FF" w:rsidRDefault="009925FF" w:rsidP="009925FF">
            <w:pPr>
              <w:pStyle w:val="a0"/>
              <w:spacing w:line="360" w:lineRule="auto"/>
              <w:ind w:firstLineChars="0" w:firstLine="0"/>
              <w:rPr>
                <w:ins w:id="119" w:author="cxh" w:date="2017-12-04T11:28:00Z"/>
                <w:rFonts w:asciiTheme="minorEastAsia" w:eastAsiaTheme="minorEastAsia" w:hAnsiTheme="minorEastAsia"/>
              </w:rPr>
            </w:pPr>
            <w:ins w:id="120" w:author="cxh" w:date="2017-12-04T12:28:00Z">
              <w:r>
                <w:rPr>
                  <w:rFonts w:asciiTheme="minorEastAsia" w:eastAsiaTheme="minorEastAsia" w:hAnsiTheme="minorEastAsia" w:hint="eastAsia"/>
                </w:rPr>
                <w:t>YES</w:t>
              </w:r>
            </w:ins>
          </w:p>
        </w:tc>
        <w:tc>
          <w:tcPr>
            <w:tcW w:w="1196" w:type="dxa"/>
          </w:tcPr>
          <w:p w:rsidR="009925FF" w:rsidRDefault="009925FF" w:rsidP="009925FF">
            <w:pPr>
              <w:pStyle w:val="a0"/>
              <w:spacing w:line="360" w:lineRule="auto"/>
              <w:ind w:firstLineChars="0" w:firstLine="0"/>
              <w:rPr>
                <w:ins w:id="121" w:author="cxh" w:date="2017-12-04T11:28:00Z"/>
                <w:rFonts w:asciiTheme="minorEastAsia" w:eastAsiaTheme="minorEastAsia" w:hAnsiTheme="minorEastAsia"/>
              </w:rPr>
            </w:pPr>
            <w:ins w:id="122" w:author="cxh" w:date="2017-12-04T12:28:00Z">
              <w:r>
                <w:rPr>
                  <w:rFonts w:asciiTheme="minorEastAsia" w:eastAsiaTheme="minorEastAsia" w:hAnsiTheme="minorEastAsia" w:hint="eastAsia"/>
                </w:rPr>
                <w:t>K3</w:t>
              </w:r>
            </w:ins>
          </w:p>
        </w:tc>
        <w:tc>
          <w:tcPr>
            <w:tcW w:w="2312" w:type="dxa"/>
          </w:tcPr>
          <w:p w:rsidR="009925FF" w:rsidRPr="00487F9D" w:rsidRDefault="009925FF" w:rsidP="009925FF">
            <w:pPr>
              <w:pStyle w:val="a0"/>
              <w:spacing w:line="360" w:lineRule="auto"/>
              <w:ind w:firstLineChars="0" w:firstLine="0"/>
              <w:rPr>
                <w:ins w:id="123" w:author="cxh" w:date="2017-12-04T11:28:00Z"/>
                <w:rFonts w:asciiTheme="minorEastAsia" w:eastAsiaTheme="minorEastAsia" w:hAnsiTheme="minorEastAsia"/>
              </w:rPr>
            </w:pPr>
          </w:p>
        </w:tc>
      </w:tr>
      <w:tr w:rsidR="009925FF" w:rsidTr="00A71EFC">
        <w:trPr>
          <w:trHeight w:val="415"/>
          <w:ins w:id="124" w:author="cxh" w:date="2017-12-04T11:28:00Z"/>
        </w:trPr>
        <w:tc>
          <w:tcPr>
            <w:tcW w:w="2819" w:type="dxa"/>
          </w:tcPr>
          <w:p w:rsidR="009925FF" w:rsidRDefault="009925FF" w:rsidP="009925FF">
            <w:pPr>
              <w:pStyle w:val="a0"/>
              <w:spacing w:line="360" w:lineRule="auto"/>
              <w:ind w:firstLineChars="0" w:firstLine="0"/>
              <w:rPr>
                <w:ins w:id="125" w:author="cxh" w:date="2017-12-04T11:28:00Z"/>
                <w:rFonts w:asciiTheme="minorEastAsia" w:eastAsiaTheme="minorEastAsia" w:hAnsiTheme="minorEastAsia"/>
              </w:rPr>
            </w:pPr>
            <w:ins w:id="126" w:author="cxh" w:date="2017-12-04T11:28:00Z">
              <w:r>
                <w:rPr>
                  <w:rFonts w:asciiTheme="minorEastAsia" w:eastAsiaTheme="minorEastAsia" w:hAnsiTheme="minorEastAsia" w:hint="eastAsia"/>
                  <w:b/>
                </w:rPr>
                <w:t>单据日期</w:t>
              </w:r>
            </w:ins>
          </w:p>
        </w:tc>
        <w:tc>
          <w:tcPr>
            <w:tcW w:w="1437" w:type="dxa"/>
          </w:tcPr>
          <w:p w:rsidR="009925FF" w:rsidRDefault="009925FF" w:rsidP="009925FF">
            <w:pPr>
              <w:pStyle w:val="a0"/>
              <w:spacing w:line="360" w:lineRule="auto"/>
              <w:ind w:firstLineChars="0" w:firstLine="0"/>
              <w:rPr>
                <w:ins w:id="127" w:author="cxh" w:date="2017-12-04T11:28:00Z"/>
                <w:rFonts w:asciiTheme="minorEastAsia" w:eastAsiaTheme="minorEastAsia" w:hAnsiTheme="minorEastAsia"/>
              </w:rPr>
            </w:pPr>
            <w:ins w:id="128" w:author="cxh" w:date="2017-12-04T12:29:00Z">
              <w:r>
                <w:rPr>
                  <w:rFonts w:asciiTheme="minorEastAsia" w:eastAsiaTheme="minorEastAsia" w:hAnsiTheme="minorEastAsia" w:hint="eastAsia"/>
                </w:rPr>
                <w:t>DATETIME</w:t>
              </w:r>
            </w:ins>
          </w:p>
        </w:tc>
        <w:tc>
          <w:tcPr>
            <w:tcW w:w="1092" w:type="dxa"/>
          </w:tcPr>
          <w:p w:rsidR="009925FF" w:rsidRDefault="009925FF" w:rsidP="009925FF">
            <w:pPr>
              <w:pStyle w:val="a0"/>
              <w:spacing w:line="360" w:lineRule="auto"/>
              <w:ind w:firstLineChars="0" w:firstLine="0"/>
              <w:rPr>
                <w:ins w:id="129" w:author="cxh" w:date="2017-12-04T11:28:00Z"/>
                <w:rFonts w:asciiTheme="minorEastAsia" w:eastAsiaTheme="minorEastAsia" w:hAnsiTheme="minorEastAsia"/>
              </w:rPr>
            </w:pPr>
            <w:ins w:id="130" w:author="cxh" w:date="2017-12-04T12:28:00Z">
              <w:r>
                <w:rPr>
                  <w:rFonts w:asciiTheme="minorEastAsia" w:eastAsiaTheme="minorEastAsia" w:hAnsiTheme="minorEastAsia" w:hint="eastAsia"/>
                </w:rPr>
                <w:t>YES</w:t>
              </w:r>
            </w:ins>
          </w:p>
        </w:tc>
        <w:tc>
          <w:tcPr>
            <w:tcW w:w="1196" w:type="dxa"/>
          </w:tcPr>
          <w:p w:rsidR="009925FF" w:rsidRDefault="009925FF" w:rsidP="009925FF">
            <w:pPr>
              <w:pStyle w:val="a0"/>
              <w:spacing w:line="360" w:lineRule="auto"/>
              <w:ind w:firstLineChars="0" w:firstLine="0"/>
              <w:rPr>
                <w:ins w:id="131" w:author="cxh" w:date="2017-12-04T11:28:00Z"/>
                <w:rFonts w:asciiTheme="minorEastAsia" w:eastAsiaTheme="minorEastAsia" w:hAnsiTheme="minorEastAsia"/>
              </w:rPr>
            </w:pPr>
            <w:ins w:id="132" w:author="cxh" w:date="2017-12-04T12:28:00Z">
              <w:r>
                <w:rPr>
                  <w:rFonts w:asciiTheme="minorEastAsia" w:eastAsiaTheme="minorEastAsia" w:hAnsiTheme="minorEastAsia" w:hint="eastAsia"/>
                </w:rPr>
                <w:t>K3</w:t>
              </w:r>
            </w:ins>
          </w:p>
        </w:tc>
        <w:tc>
          <w:tcPr>
            <w:tcW w:w="2312" w:type="dxa"/>
          </w:tcPr>
          <w:p w:rsidR="009925FF" w:rsidRPr="00487F9D" w:rsidRDefault="009925FF" w:rsidP="009925FF">
            <w:pPr>
              <w:pStyle w:val="a0"/>
              <w:spacing w:line="360" w:lineRule="auto"/>
              <w:ind w:firstLineChars="0" w:firstLine="0"/>
              <w:rPr>
                <w:ins w:id="133" w:author="cxh" w:date="2017-12-04T11:28:00Z"/>
                <w:rFonts w:asciiTheme="minorEastAsia" w:eastAsiaTheme="minorEastAsia" w:hAnsiTheme="minorEastAsia"/>
              </w:rPr>
            </w:pPr>
          </w:p>
        </w:tc>
      </w:tr>
      <w:tr w:rsidR="009925FF" w:rsidTr="00A71EFC">
        <w:trPr>
          <w:trHeight w:val="415"/>
          <w:ins w:id="134" w:author="cxh" w:date="2017-12-04T11:26:00Z"/>
        </w:trPr>
        <w:tc>
          <w:tcPr>
            <w:tcW w:w="2819" w:type="dxa"/>
          </w:tcPr>
          <w:p w:rsidR="009925FF" w:rsidRDefault="009925FF" w:rsidP="009925FF">
            <w:pPr>
              <w:pStyle w:val="a0"/>
              <w:spacing w:line="360" w:lineRule="auto"/>
              <w:ind w:firstLineChars="0" w:firstLine="0"/>
              <w:rPr>
                <w:ins w:id="135" w:author="cxh" w:date="2017-12-04T11:26:00Z"/>
                <w:rFonts w:asciiTheme="minorEastAsia" w:eastAsiaTheme="minorEastAsia" w:hAnsiTheme="minorEastAsia"/>
              </w:rPr>
            </w:pPr>
            <w:ins w:id="136" w:author="cxh" w:date="2017-12-04T11:26:00Z">
              <w:r>
                <w:rPr>
                  <w:rFonts w:asciiTheme="minorEastAsia" w:eastAsiaTheme="minorEastAsia" w:hAnsiTheme="minorEastAsia" w:hint="eastAsia"/>
                </w:rPr>
                <w:lastRenderedPageBreak/>
                <w:t>B</w:t>
              </w:r>
              <w:r>
                <w:rPr>
                  <w:rFonts w:asciiTheme="minorEastAsia" w:eastAsiaTheme="minorEastAsia" w:hAnsiTheme="minorEastAsia"/>
                </w:rPr>
                <w:t>OM</w:t>
              </w:r>
            </w:ins>
            <w:ins w:id="137" w:author="cxh" w:date="2017-12-04T11:27:00Z">
              <w:r>
                <w:rPr>
                  <w:rFonts w:asciiTheme="minorEastAsia" w:eastAsiaTheme="minorEastAsia" w:hAnsiTheme="minorEastAsia" w:hint="eastAsia"/>
                </w:rPr>
                <w:t>编号</w:t>
              </w:r>
            </w:ins>
          </w:p>
        </w:tc>
        <w:tc>
          <w:tcPr>
            <w:tcW w:w="1437" w:type="dxa"/>
          </w:tcPr>
          <w:p w:rsidR="009925FF" w:rsidRDefault="009925FF" w:rsidP="009925FF">
            <w:pPr>
              <w:pStyle w:val="a0"/>
              <w:spacing w:line="360" w:lineRule="auto"/>
              <w:ind w:firstLineChars="0" w:firstLine="0"/>
              <w:rPr>
                <w:ins w:id="138" w:author="cxh" w:date="2017-12-04T11:26:00Z"/>
                <w:rFonts w:asciiTheme="minorEastAsia" w:eastAsiaTheme="minorEastAsia" w:hAnsiTheme="minorEastAsia"/>
              </w:rPr>
            </w:pPr>
            <w:ins w:id="139" w:author="cxh" w:date="2017-12-04T12:29:00Z">
              <w:r>
                <w:rPr>
                  <w:rFonts w:asciiTheme="minorEastAsia" w:eastAsiaTheme="minorEastAsia" w:hAnsiTheme="minorEastAsia"/>
                </w:rPr>
                <w:t>S</w:t>
              </w:r>
              <w:r>
                <w:rPr>
                  <w:rFonts w:asciiTheme="minorEastAsia" w:eastAsiaTheme="minorEastAsia" w:hAnsiTheme="minorEastAsia" w:hint="eastAsia"/>
                </w:rPr>
                <w:t>TRING</w:t>
              </w:r>
            </w:ins>
          </w:p>
        </w:tc>
        <w:tc>
          <w:tcPr>
            <w:tcW w:w="1092" w:type="dxa"/>
          </w:tcPr>
          <w:p w:rsidR="009925FF" w:rsidRDefault="009925FF" w:rsidP="009925FF">
            <w:pPr>
              <w:pStyle w:val="a0"/>
              <w:spacing w:line="360" w:lineRule="auto"/>
              <w:ind w:firstLineChars="0" w:firstLine="0"/>
              <w:rPr>
                <w:ins w:id="140" w:author="cxh" w:date="2017-12-04T11:26:00Z"/>
                <w:rFonts w:asciiTheme="minorEastAsia" w:eastAsiaTheme="minorEastAsia" w:hAnsiTheme="minorEastAsia"/>
              </w:rPr>
            </w:pPr>
            <w:ins w:id="141" w:author="cxh" w:date="2017-12-04T12:29:00Z">
              <w:r>
                <w:rPr>
                  <w:rFonts w:asciiTheme="minorEastAsia" w:eastAsiaTheme="minorEastAsia" w:hAnsiTheme="minorEastAsia" w:hint="eastAsia"/>
                </w:rPr>
                <w:t>YES</w:t>
              </w:r>
            </w:ins>
          </w:p>
        </w:tc>
        <w:tc>
          <w:tcPr>
            <w:tcW w:w="1196" w:type="dxa"/>
          </w:tcPr>
          <w:p w:rsidR="009925FF" w:rsidRDefault="009925FF" w:rsidP="009925FF">
            <w:pPr>
              <w:pStyle w:val="a0"/>
              <w:spacing w:line="360" w:lineRule="auto"/>
              <w:ind w:firstLineChars="0" w:firstLine="0"/>
              <w:rPr>
                <w:ins w:id="142" w:author="cxh" w:date="2017-12-04T11:26:00Z"/>
                <w:rFonts w:asciiTheme="minorEastAsia" w:eastAsiaTheme="minorEastAsia" w:hAnsiTheme="minorEastAsia"/>
              </w:rPr>
            </w:pPr>
            <w:ins w:id="143" w:author="cxh" w:date="2017-12-04T12:29:00Z">
              <w:r>
                <w:rPr>
                  <w:rFonts w:asciiTheme="minorEastAsia" w:eastAsiaTheme="minorEastAsia" w:hAnsiTheme="minorEastAsia" w:hint="eastAsia"/>
                </w:rPr>
                <w:t>K3</w:t>
              </w:r>
            </w:ins>
          </w:p>
        </w:tc>
        <w:tc>
          <w:tcPr>
            <w:tcW w:w="2312" w:type="dxa"/>
          </w:tcPr>
          <w:p w:rsidR="009925FF" w:rsidRPr="00487F9D" w:rsidRDefault="009925FF" w:rsidP="009925FF">
            <w:pPr>
              <w:pStyle w:val="a0"/>
              <w:spacing w:line="360" w:lineRule="auto"/>
              <w:ind w:firstLineChars="0" w:firstLine="0"/>
              <w:rPr>
                <w:ins w:id="144" w:author="cxh" w:date="2017-12-04T11:26:00Z"/>
                <w:rFonts w:asciiTheme="minorEastAsia" w:eastAsiaTheme="minorEastAsia" w:hAnsiTheme="minorEastAsia"/>
              </w:rPr>
            </w:pPr>
          </w:p>
        </w:tc>
      </w:tr>
      <w:tr w:rsidR="009925FF" w:rsidTr="00A71EFC">
        <w:trPr>
          <w:trHeight w:val="415"/>
          <w:ins w:id="145" w:author="cxh" w:date="2017-12-04T11:27:00Z"/>
        </w:trPr>
        <w:tc>
          <w:tcPr>
            <w:tcW w:w="2819" w:type="dxa"/>
          </w:tcPr>
          <w:p w:rsidR="009925FF" w:rsidRDefault="009925FF" w:rsidP="009925FF">
            <w:pPr>
              <w:pStyle w:val="a0"/>
              <w:spacing w:line="360" w:lineRule="auto"/>
              <w:ind w:firstLineChars="0" w:firstLine="0"/>
              <w:rPr>
                <w:ins w:id="146" w:author="cxh" w:date="2017-12-04T11:27:00Z"/>
                <w:rFonts w:asciiTheme="minorEastAsia" w:eastAsiaTheme="minorEastAsia" w:hAnsiTheme="minorEastAsia"/>
              </w:rPr>
            </w:pPr>
            <w:ins w:id="147" w:author="cxh" w:date="2017-12-04T11:27:00Z">
              <w:r>
                <w:rPr>
                  <w:rFonts w:asciiTheme="minorEastAsia" w:eastAsiaTheme="minorEastAsia" w:hAnsiTheme="minorEastAsia" w:hint="eastAsia"/>
                </w:rPr>
                <w:t>B</w:t>
              </w:r>
              <w:r>
                <w:rPr>
                  <w:rFonts w:asciiTheme="minorEastAsia" w:eastAsiaTheme="minorEastAsia" w:hAnsiTheme="minorEastAsia"/>
                </w:rPr>
                <w:t>OM</w:t>
              </w:r>
              <w:r>
                <w:rPr>
                  <w:rFonts w:asciiTheme="minorEastAsia" w:eastAsiaTheme="minorEastAsia" w:hAnsiTheme="minorEastAsia" w:hint="eastAsia"/>
                </w:rPr>
                <w:t>版本</w:t>
              </w:r>
            </w:ins>
          </w:p>
        </w:tc>
        <w:tc>
          <w:tcPr>
            <w:tcW w:w="1437" w:type="dxa"/>
          </w:tcPr>
          <w:p w:rsidR="009925FF" w:rsidRDefault="009925FF" w:rsidP="009925FF">
            <w:pPr>
              <w:pStyle w:val="a0"/>
              <w:spacing w:line="360" w:lineRule="auto"/>
              <w:ind w:firstLineChars="0" w:firstLine="0"/>
              <w:rPr>
                <w:ins w:id="148" w:author="cxh" w:date="2017-12-04T11:27:00Z"/>
                <w:rFonts w:asciiTheme="minorEastAsia" w:eastAsiaTheme="minorEastAsia" w:hAnsiTheme="minorEastAsia"/>
              </w:rPr>
            </w:pPr>
            <w:ins w:id="149" w:author="cxh" w:date="2017-12-04T12:29:00Z">
              <w:r>
                <w:rPr>
                  <w:rFonts w:asciiTheme="minorEastAsia" w:eastAsiaTheme="minorEastAsia" w:hAnsiTheme="minorEastAsia"/>
                </w:rPr>
                <w:t>S</w:t>
              </w:r>
              <w:r>
                <w:rPr>
                  <w:rFonts w:asciiTheme="minorEastAsia" w:eastAsiaTheme="minorEastAsia" w:hAnsiTheme="minorEastAsia" w:hint="eastAsia"/>
                </w:rPr>
                <w:t>TRING</w:t>
              </w:r>
            </w:ins>
          </w:p>
        </w:tc>
        <w:tc>
          <w:tcPr>
            <w:tcW w:w="1092" w:type="dxa"/>
          </w:tcPr>
          <w:p w:rsidR="009925FF" w:rsidRDefault="009925FF" w:rsidP="009925FF">
            <w:pPr>
              <w:pStyle w:val="a0"/>
              <w:spacing w:line="360" w:lineRule="auto"/>
              <w:ind w:firstLineChars="0" w:firstLine="0"/>
              <w:rPr>
                <w:ins w:id="150" w:author="cxh" w:date="2017-12-04T11:27:00Z"/>
                <w:rFonts w:asciiTheme="minorEastAsia" w:eastAsiaTheme="minorEastAsia" w:hAnsiTheme="minorEastAsia"/>
              </w:rPr>
            </w:pPr>
            <w:ins w:id="151" w:author="cxh" w:date="2017-12-04T12:29:00Z">
              <w:r>
                <w:rPr>
                  <w:rFonts w:asciiTheme="minorEastAsia" w:eastAsiaTheme="minorEastAsia" w:hAnsiTheme="minorEastAsia" w:hint="eastAsia"/>
                </w:rPr>
                <w:t>YES</w:t>
              </w:r>
            </w:ins>
          </w:p>
        </w:tc>
        <w:tc>
          <w:tcPr>
            <w:tcW w:w="1196" w:type="dxa"/>
          </w:tcPr>
          <w:p w:rsidR="009925FF" w:rsidRDefault="009925FF" w:rsidP="009925FF">
            <w:pPr>
              <w:pStyle w:val="a0"/>
              <w:spacing w:line="360" w:lineRule="auto"/>
              <w:ind w:firstLineChars="0" w:firstLine="0"/>
              <w:rPr>
                <w:ins w:id="152" w:author="cxh" w:date="2017-12-04T11:27:00Z"/>
                <w:rFonts w:asciiTheme="minorEastAsia" w:eastAsiaTheme="minorEastAsia" w:hAnsiTheme="minorEastAsia"/>
              </w:rPr>
            </w:pPr>
            <w:ins w:id="153" w:author="cxh" w:date="2017-12-04T12:29:00Z">
              <w:r>
                <w:rPr>
                  <w:rFonts w:asciiTheme="minorEastAsia" w:eastAsiaTheme="minorEastAsia" w:hAnsiTheme="minorEastAsia" w:hint="eastAsia"/>
                </w:rPr>
                <w:t>K3</w:t>
              </w:r>
            </w:ins>
          </w:p>
        </w:tc>
        <w:tc>
          <w:tcPr>
            <w:tcW w:w="2312" w:type="dxa"/>
          </w:tcPr>
          <w:p w:rsidR="009925FF" w:rsidRPr="00487F9D" w:rsidRDefault="009925FF" w:rsidP="009925FF">
            <w:pPr>
              <w:pStyle w:val="a0"/>
              <w:spacing w:line="360" w:lineRule="auto"/>
              <w:ind w:firstLineChars="0" w:firstLine="0"/>
              <w:rPr>
                <w:ins w:id="154" w:author="cxh" w:date="2017-12-04T11:27:00Z"/>
                <w:rFonts w:asciiTheme="minorEastAsia" w:eastAsiaTheme="minorEastAsia" w:hAnsiTheme="minorEastAsia"/>
              </w:rPr>
            </w:pPr>
          </w:p>
        </w:tc>
      </w:tr>
      <w:tr w:rsidR="00CE5223" w:rsidTr="00A71EFC">
        <w:trPr>
          <w:trHeight w:val="415"/>
          <w:ins w:id="155" w:author="cxh" w:date="2017-12-06T13:39:00Z"/>
        </w:trPr>
        <w:tc>
          <w:tcPr>
            <w:tcW w:w="2819" w:type="dxa"/>
          </w:tcPr>
          <w:p w:rsidR="00CE5223" w:rsidRDefault="00CE5223" w:rsidP="009925FF">
            <w:pPr>
              <w:pStyle w:val="a0"/>
              <w:spacing w:line="360" w:lineRule="auto"/>
              <w:ind w:firstLineChars="0" w:firstLine="0"/>
              <w:rPr>
                <w:ins w:id="156" w:author="cxh" w:date="2017-12-06T13:39:00Z"/>
                <w:rFonts w:asciiTheme="minorEastAsia" w:eastAsiaTheme="minorEastAsia" w:hAnsiTheme="minorEastAsia" w:hint="eastAsia"/>
              </w:rPr>
            </w:pPr>
            <w:ins w:id="157" w:author="cxh" w:date="2017-12-06T13:39:00Z">
              <w:r>
                <w:rPr>
                  <w:rFonts w:asciiTheme="minorEastAsia" w:eastAsiaTheme="minorEastAsia" w:hAnsiTheme="minorEastAsia" w:hint="eastAsia"/>
                </w:rPr>
                <w:t>订单状态</w:t>
              </w:r>
            </w:ins>
          </w:p>
        </w:tc>
        <w:tc>
          <w:tcPr>
            <w:tcW w:w="1437" w:type="dxa"/>
          </w:tcPr>
          <w:p w:rsidR="00CE5223" w:rsidRDefault="00CE5223" w:rsidP="009925FF">
            <w:pPr>
              <w:pStyle w:val="a0"/>
              <w:spacing w:line="360" w:lineRule="auto"/>
              <w:ind w:firstLineChars="0" w:firstLine="0"/>
              <w:rPr>
                <w:ins w:id="158" w:author="cxh" w:date="2017-12-06T13:39:00Z"/>
                <w:rFonts w:asciiTheme="minorEastAsia" w:eastAsiaTheme="minorEastAsia" w:hAnsiTheme="minorEastAsia"/>
              </w:rPr>
            </w:pPr>
          </w:p>
        </w:tc>
        <w:tc>
          <w:tcPr>
            <w:tcW w:w="1092" w:type="dxa"/>
          </w:tcPr>
          <w:p w:rsidR="00CE5223" w:rsidRDefault="00CE5223" w:rsidP="009925FF">
            <w:pPr>
              <w:pStyle w:val="a0"/>
              <w:spacing w:line="360" w:lineRule="auto"/>
              <w:ind w:firstLineChars="0" w:firstLine="0"/>
              <w:rPr>
                <w:ins w:id="159" w:author="cxh" w:date="2017-12-06T13:39:00Z"/>
                <w:rFonts w:asciiTheme="minorEastAsia" w:eastAsiaTheme="minorEastAsia" w:hAnsiTheme="minorEastAsia" w:hint="eastAsia"/>
              </w:rPr>
            </w:pPr>
          </w:p>
        </w:tc>
        <w:tc>
          <w:tcPr>
            <w:tcW w:w="1196" w:type="dxa"/>
          </w:tcPr>
          <w:p w:rsidR="00CE5223" w:rsidRDefault="00CE5223" w:rsidP="009925FF">
            <w:pPr>
              <w:pStyle w:val="a0"/>
              <w:spacing w:line="360" w:lineRule="auto"/>
              <w:ind w:firstLineChars="0" w:firstLine="0"/>
              <w:rPr>
                <w:ins w:id="160" w:author="cxh" w:date="2017-12-06T13:39:00Z"/>
                <w:rFonts w:asciiTheme="minorEastAsia" w:eastAsiaTheme="minorEastAsia" w:hAnsiTheme="minorEastAsia" w:hint="eastAsia"/>
              </w:rPr>
            </w:pPr>
            <w:ins w:id="161" w:author="cxh" w:date="2017-12-06T13:39:00Z">
              <w:r>
                <w:rPr>
                  <w:rFonts w:asciiTheme="minorEastAsia" w:eastAsiaTheme="minorEastAsia" w:hAnsiTheme="minorEastAsia" w:hint="eastAsia"/>
                </w:rPr>
                <w:t>K</w:t>
              </w:r>
              <w:r>
                <w:rPr>
                  <w:rFonts w:asciiTheme="minorEastAsia" w:eastAsiaTheme="minorEastAsia" w:hAnsiTheme="minorEastAsia"/>
                </w:rPr>
                <w:t>3</w:t>
              </w:r>
            </w:ins>
          </w:p>
        </w:tc>
        <w:tc>
          <w:tcPr>
            <w:tcW w:w="2312" w:type="dxa"/>
          </w:tcPr>
          <w:p w:rsidR="00CE5223" w:rsidRPr="00487F9D" w:rsidRDefault="00CE5223" w:rsidP="009925FF">
            <w:pPr>
              <w:pStyle w:val="a0"/>
              <w:spacing w:line="360" w:lineRule="auto"/>
              <w:ind w:firstLineChars="0" w:firstLine="0"/>
              <w:rPr>
                <w:ins w:id="162" w:author="cxh" w:date="2017-12-06T13:39:00Z"/>
                <w:rFonts w:asciiTheme="minorEastAsia" w:eastAsiaTheme="minorEastAsia" w:hAnsiTheme="minorEastAsia"/>
              </w:rPr>
            </w:pPr>
            <w:ins w:id="163" w:author="cxh" w:date="2017-12-06T13:39:00Z">
              <w:r>
                <w:rPr>
                  <w:rFonts w:asciiTheme="minorEastAsia" w:eastAsiaTheme="minorEastAsia" w:hAnsiTheme="minorEastAsia" w:hint="eastAsia"/>
                </w:rPr>
                <w:t>比如</w:t>
              </w:r>
            </w:ins>
            <w:ins w:id="164" w:author="cxh" w:date="2017-12-06T13:40:00Z">
              <w:r>
                <w:rPr>
                  <w:rFonts w:asciiTheme="minorEastAsia" w:eastAsiaTheme="minorEastAsia" w:hAnsiTheme="minorEastAsia" w:hint="eastAsia"/>
                </w:rPr>
                <w:t>已下达、已完成、锁定等</w:t>
              </w:r>
            </w:ins>
          </w:p>
        </w:tc>
      </w:tr>
      <w:tr w:rsidR="009925FF" w:rsidTr="00A71EFC">
        <w:trPr>
          <w:trHeight w:val="415"/>
        </w:trPr>
        <w:tc>
          <w:tcPr>
            <w:tcW w:w="2819"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计划数量</w:t>
            </w:r>
          </w:p>
        </w:tc>
        <w:tc>
          <w:tcPr>
            <w:tcW w:w="1437"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DOUBLE</w:t>
            </w:r>
          </w:p>
        </w:tc>
        <w:tc>
          <w:tcPr>
            <w:tcW w:w="1092"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9925FF" w:rsidRDefault="009925FF" w:rsidP="009925FF">
            <w:pPr>
              <w:pStyle w:val="a0"/>
              <w:spacing w:line="360" w:lineRule="auto"/>
              <w:ind w:firstLineChars="0" w:firstLine="0"/>
              <w:rPr>
                <w:rFonts w:asciiTheme="minorEastAsia" w:eastAsiaTheme="minorEastAsia" w:hAnsiTheme="minorEastAsia"/>
              </w:rPr>
            </w:pPr>
          </w:p>
        </w:tc>
      </w:tr>
      <w:tr w:rsidR="009925FF" w:rsidTr="00A71EFC">
        <w:trPr>
          <w:trHeight w:val="415"/>
        </w:trPr>
        <w:tc>
          <w:tcPr>
            <w:tcW w:w="2819"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基本计量单位</w:t>
            </w:r>
          </w:p>
        </w:tc>
        <w:tc>
          <w:tcPr>
            <w:tcW w:w="1437"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9925FF" w:rsidRDefault="009925FF" w:rsidP="009925FF">
            <w:pPr>
              <w:pStyle w:val="a0"/>
              <w:spacing w:line="360" w:lineRule="auto"/>
              <w:ind w:firstLineChars="0" w:firstLine="0"/>
              <w:rPr>
                <w:rFonts w:asciiTheme="minorEastAsia" w:eastAsiaTheme="minorEastAsia" w:hAnsiTheme="minorEastAsia"/>
              </w:rPr>
            </w:pPr>
          </w:p>
        </w:tc>
      </w:tr>
      <w:tr w:rsidR="009925FF" w:rsidTr="00A71EFC">
        <w:trPr>
          <w:trHeight w:val="415"/>
        </w:trPr>
        <w:tc>
          <w:tcPr>
            <w:tcW w:w="2819" w:type="dxa"/>
          </w:tcPr>
          <w:p w:rsidR="009925FF" w:rsidRDefault="009925FF" w:rsidP="009925FF">
            <w:pPr>
              <w:pStyle w:val="a0"/>
              <w:spacing w:line="360" w:lineRule="auto"/>
              <w:ind w:firstLineChars="0" w:firstLine="0"/>
              <w:rPr>
                <w:rFonts w:asciiTheme="minorEastAsia" w:eastAsiaTheme="minorEastAsia" w:hAnsiTheme="minorEastAsia"/>
              </w:rPr>
            </w:pPr>
            <w:r w:rsidRPr="00341796">
              <w:rPr>
                <w:rFonts w:asciiTheme="minorEastAsia" w:eastAsiaTheme="minorEastAsia" w:hAnsiTheme="minorEastAsia" w:hint="eastAsia"/>
              </w:rPr>
              <w:t>生产类型</w:t>
            </w:r>
          </w:p>
        </w:tc>
        <w:tc>
          <w:tcPr>
            <w:tcW w:w="1437"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如</w:t>
            </w:r>
            <w:r w:rsidRPr="00341796">
              <w:rPr>
                <w:rFonts w:asciiTheme="minorEastAsia" w:eastAsiaTheme="minorEastAsia" w:hAnsiTheme="minorEastAsia" w:hint="eastAsia"/>
              </w:rPr>
              <w:t>普通订单、返工</w:t>
            </w:r>
            <w:r>
              <w:rPr>
                <w:rFonts w:asciiTheme="minorEastAsia" w:eastAsiaTheme="minorEastAsia" w:hAnsiTheme="minorEastAsia" w:hint="eastAsia"/>
              </w:rPr>
              <w:t>订单</w:t>
            </w:r>
            <w:ins w:id="165" w:author="cxh" w:date="2017-12-06T13:41:00Z">
              <w:r w:rsidR="00870DCC">
                <w:rPr>
                  <w:rFonts w:asciiTheme="minorEastAsia" w:eastAsiaTheme="minorEastAsia" w:hAnsiTheme="minorEastAsia" w:hint="eastAsia"/>
                </w:rPr>
                <w:t>、工序</w:t>
              </w:r>
            </w:ins>
            <w:ins w:id="166" w:author="cxh" w:date="2017-12-06T13:42:00Z">
              <w:r w:rsidR="00870DCC">
                <w:rPr>
                  <w:rFonts w:asciiTheme="minorEastAsia" w:eastAsiaTheme="minorEastAsia" w:hAnsiTheme="minorEastAsia" w:hint="eastAsia"/>
                </w:rPr>
                <w:t>订单</w:t>
              </w:r>
            </w:ins>
          </w:p>
        </w:tc>
      </w:tr>
      <w:tr w:rsidR="009925FF" w:rsidTr="00A71EFC">
        <w:trPr>
          <w:trHeight w:val="415"/>
        </w:trPr>
        <w:tc>
          <w:tcPr>
            <w:tcW w:w="2819"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计划开始时间</w:t>
            </w:r>
          </w:p>
        </w:tc>
        <w:tc>
          <w:tcPr>
            <w:tcW w:w="1437"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9925FF" w:rsidRDefault="009925FF" w:rsidP="009925FF">
            <w:pPr>
              <w:pStyle w:val="a0"/>
              <w:spacing w:line="360" w:lineRule="auto"/>
              <w:ind w:firstLineChars="0" w:firstLine="0"/>
              <w:rPr>
                <w:rFonts w:asciiTheme="minorEastAsia" w:eastAsiaTheme="minorEastAsia" w:hAnsiTheme="minorEastAsia"/>
              </w:rPr>
            </w:pPr>
          </w:p>
        </w:tc>
      </w:tr>
      <w:tr w:rsidR="009925FF" w:rsidTr="00A71EFC">
        <w:trPr>
          <w:trHeight w:val="415"/>
        </w:trPr>
        <w:tc>
          <w:tcPr>
            <w:tcW w:w="2819"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计划结束时间</w:t>
            </w:r>
          </w:p>
        </w:tc>
        <w:tc>
          <w:tcPr>
            <w:tcW w:w="1437"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9925FF" w:rsidRDefault="009925FF" w:rsidP="009925FF">
            <w:pPr>
              <w:pStyle w:val="a0"/>
              <w:spacing w:line="360" w:lineRule="auto"/>
              <w:ind w:firstLineChars="0" w:firstLine="0"/>
              <w:rPr>
                <w:rFonts w:asciiTheme="minorEastAsia" w:eastAsiaTheme="minorEastAsia" w:hAnsiTheme="minorEastAsia"/>
              </w:rPr>
            </w:pPr>
          </w:p>
        </w:tc>
      </w:tr>
      <w:tr w:rsidR="009925FF" w:rsidTr="00A71EFC">
        <w:trPr>
          <w:trHeight w:val="415"/>
        </w:trPr>
        <w:tc>
          <w:tcPr>
            <w:tcW w:w="2819"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生产车间</w:t>
            </w:r>
          </w:p>
        </w:tc>
        <w:tc>
          <w:tcPr>
            <w:tcW w:w="1437"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TRING</w:t>
            </w:r>
          </w:p>
        </w:tc>
        <w:tc>
          <w:tcPr>
            <w:tcW w:w="1092"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9925FF" w:rsidRDefault="009925FF" w:rsidP="009925FF">
            <w:pPr>
              <w:pStyle w:val="a0"/>
              <w:spacing w:line="360" w:lineRule="auto"/>
              <w:ind w:firstLineChars="0" w:firstLine="0"/>
              <w:rPr>
                <w:rFonts w:asciiTheme="minorEastAsia" w:eastAsiaTheme="minorEastAsia" w:hAnsiTheme="minorEastAsia"/>
              </w:rPr>
            </w:pPr>
          </w:p>
        </w:tc>
      </w:tr>
      <w:tr w:rsidR="009925FF" w:rsidTr="00487DAE">
        <w:trPr>
          <w:trHeight w:val="415"/>
        </w:trPr>
        <w:tc>
          <w:tcPr>
            <w:tcW w:w="2819" w:type="dxa"/>
          </w:tcPr>
          <w:p w:rsidR="009925FF" w:rsidRDefault="009925FF" w:rsidP="009925FF">
            <w:pPr>
              <w:pStyle w:val="a0"/>
              <w:spacing w:line="360" w:lineRule="auto"/>
              <w:ind w:firstLineChars="0" w:firstLine="0"/>
              <w:rPr>
                <w:rFonts w:asciiTheme="minorEastAsia" w:eastAsiaTheme="minorEastAsia" w:hAnsiTheme="minorEastAsia"/>
              </w:rPr>
            </w:pPr>
            <w:r w:rsidRPr="003F798B">
              <w:rPr>
                <w:rFonts w:asciiTheme="minorEastAsia" w:eastAsiaTheme="minorEastAsia" w:hAnsiTheme="minorEastAsia" w:hint="eastAsia"/>
                <w:color w:val="FF0000"/>
                <w:rPrChange w:id="167" w:author="cxh" w:date="2017-12-04T12:29:00Z">
                  <w:rPr>
                    <w:rFonts w:asciiTheme="minorEastAsia" w:eastAsiaTheme="minorEastAsia" w:hAnsiTheme="minorEastAsia" w:hint="eastAsia"/>
                  </w:rPr>
                </w:rPrChange>
              </w:rPr>
              <w:t>标记</w:t>
            </w:r>
          </w:p>
        </w:tc>
        <w:tc>
          <w:tcPr>
            <w:tcW w:w="1437"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CHAR</w:t>
            </w:r>
          </w:p>
        </w:tc>
        <w:tc>
          <w:tcPr>
            <w:tcW w:w="1092"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创建时发送C</w:t>
            </w:r>
          </w:p>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修改时发送U</w:t>
            </w:r>
          </w:p>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删除时发送D</w:t>
            </w:r>
          </w:p>
        </w:tc>
      </w:tr>
      <w:tr w:rsidR="009925FF" w:rsidTr="00487DAE">
        <w:trPr>
          <w:trHeight w:val="415"/>
        </w:trPr>
        <w:tc>
          <w:tcPr>
            <w:tcW w:w="2819"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K3时间戳</w:t>
            </w:r>
          </w:p>
        </w:tc>
        <w:tc>
          <w:tcPr>
            <w:tcW w:w="1437"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YES</w:t>
            </w:r>
          </w:p>
        </w:tc>
        <w:tc>
          <w:tcPr>
            <w:tcW w:w="1196"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rPr>
              <w:t>K3</w:t>
            </w:r>
          </w:p>
        </w:tc>
        <w:tc>
          <w:tcPr>
            <w:tcW w:w="2312" w:type="dxa"/>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K3在成功更新中间表时写入</w:t>
            </w:r>
          </w:p>
        </w:tc>
      </w:tr>
      <w:tr w:rsidR="009925FF" w:rsidTr="00A71EFC">
        <w:trPr>
          <w:trHeight w:val="415"/>
        </w:trPr>
        <w:tc>
          <w:tcPr>
            <w:tcW w:w="2819" w:type="dxa"/>
            <w:tcBorders>
              <w:bottom w:val="single" w:sz="4" w:space="0" w:color="auto"/>
            </w:tcBorders>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MES时间戳</w:t>
            </w:r>
          </w:p>
        </w:tc>
        <w:tc>
          <w:tcPr>
            <w:tcW w:w="1437" w:type="dxa"/>
            <w:tcBorders>
              <w:bottom w:val="single" w:sz="4" w:space="0" w:color="auto"/>
            </w:tcBorders>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DATETIME</w:t>
            </w:r>
          </w:p>
        </w:tc>
        <w:tc>
          <w:tcPr>
            <w:tcW w:w="1092" w:type="dxa"/>
            <w:tcBorders>
              <w:bottom w:val="single" w:sz="4" w:space="0" w:color="auto"/>
            </w:tcBorders>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NO</w:t>
            </w:r>
          </w:p>
        </w:tc>
        <w:tc>
          <w:tcPr>
            <w:tcW w:w="1196" w:type="dxa"/>
            <w:tcBorders>
              <w:bottom w:val="single" w:sz="4" w:space="0" w:color="auto"/>
            </w:tcBorders>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w:t>
            </w:r>
          </w:p>
        </w:tc>
        <w:tc>
          <w:tcPr>
            <w:tcW w:w="2312" w:type="dxa"/>
            <w:tcBorders>
              <w:bottom w:val="single" w:sz="4" w:space="0" w:color="auto"/>
            </w:tcBorders>
          </w:tcPr>
          <w:p w:rsidR="009925FF" w:rsidRDefault="009925FF" w:rsidP="009925FF">
            <w:pPr>
              <w:pStyle w:val="a0"/>
              <w:spacing w:line="360" w:lineRule="auto"/>
              <w:ind w:firstLineChars="0" w:firstLine="0"/>
              <w:rPr>
                <w:rFonts w:asciiTheme="minorEastAsia" w:eastAsiaTheme="minorEastAsia" w:hAnsiTheme="minorEastAsia"/>
              </w:rPr>
            </w:pPr>
            <w:r>
              <w:rPr>
                <w:rFonts w:asciiTheme="minorEastAsia" w:eastAsiaTheme="minorEastAsia" w:hAnsiTheme="minorEastAsia" w:hint="eastAsia"/>
              </w:rPr>
              <w:t>MES在成功读取中间表时写入</w:t>
            </w:r>
          </w:p>
        </w:tc>
      </w:tr>
      <w:bookmarkEnd w:id="15"/>
      <w:bookmarkEnd w:id="16"/>
      <w:bookmarkEnd w:id="45"/>
    </w:tbl>
    <w:p w:rsidR="00DD0B84" w:rsidRDefault="00DD0B84" w:rsidP="004D502A">
      <w:pPr>
        <w:pStyle w:val="a0"/>
        <w:spacing w:line="360" w:lineRule="auto"/>
        <w:ind w:firstLineChars="0" w:firstLine="0"/>
        <w:contextualSpacing/>
        <w:rPr>
          <w:ins w:id="168" w:author="cxh" w:date="2017-12-04T10:58:00Z"/>
          <w:rFonts w:asciiTheme="minorEastAsia" w:eastAsiaTheme="minorEastAsia" w:hAnsiTheme="minorEastAsia"/>
        </w:rPr>
      </w:pPr>
    </w:p>
    <w:p w:rsidR="000958D7" w:rsidRDefault="0004705E" w:rsidP="004D502A">
      <w:pPr>
        <w:pStyle w:val="a0"/>
        <w:spacing w:line="360" w:lineRule="auto"/>
        <w:ind w:firstLineChars="0" w:firstLine="0"/>
        <w:contextualSpacing/>
        <w:rPr>
          <w:ins w:id="169" w:author="cxh" w:date="2017-12-06T13:47:00Z"/>
          <w:rFonts w:asciiTheme="minorEastAsia" w:eastAsiaTheme="minorEastAsia" w:hAnsiTheme="minorEastAsia"/>
          <w:b/>
        </w:rPr>
      </w:pPr>
      <w:ins w:id="170" w:author="cxh" w:date="2017-12-06T11:35:00Z">
        <w:r>
          <w:rPr>
            <w:rFonts w:asciiTheme="minorEastAsia" w:eastAsiaTheme="minorEastAsia" w:hAnsiTheme="minorEastAsia" w:hint="eastAsia"/>
            <w:b/>
          </w:rPr>
          <w:t>K</w:t>
        </w:r>
        <w:r>
          <w:rPr>
            <w:rFonts w:asciiTheme="minorEastAsia" w:eastAsiaTheme="minorEastAsia" w:hAnsiTheme="minorEastAsia"/>
            <w:b/>
          </w:rPr>
          <w:t>3</w:t>
        </w:r>
        <w:r>
          <w:rPr>
            <w:rFonts w:asciiTheme="minorEastAsia" w:eastAsiaTheme="minorEastAsia" w:hAnsiTheme="minorEastAsia" w:hint="eastAsia"/>
            <w:b/>
          </w:rPr>
          <w:t>写入到中间表的</w:t>
        </w:r>
      </w:ins>
      <w:ins w:id="171" w:author="cxh" w:date="2017-12-06T11:36:00Z">
        <w:r w:rsidR="000D5453">
          <w:rPr>
            <w:rFonts w:asciiTheme="minorEastAsia" w:eastAsiaTheme="minorEastAsia" w:hAnsiTheme="minorEastAsia" w:hint="eastAsia"/>
            <w:b/>
          </w:rPr>
          <w:t>时效性要</w:t>
        </w:r>
      </w:ins>
      <w:ins w:id="172" w:author="cxh" w:date="2017-12-06T11:37:00Z">
        <w:r w:rsidR="00A61820">
          <w:rPr>
            <w:rFonts w:asciiTheme="minorEastAsia" w:eastAsiaTheme="minorEastAsia" w:hAnsiTheme="minorEastAsia" w:hint="eastAsia"/>
            <w:b/>
          </w:rPr>
          <w:t>求</w:t>
        </w:r>
      </w:ins>
      <w:ins w:id="173" w:author="cxh" w:date="2017-12-06T11:38:00Z">
        <w:r w:rsidR="009C53D7">
          <w:rPr>
            <w:rFonts w:asciiTheme="minorEastAsia" w:eastAsiaTheme="minorEastAsia" w:hAnsiTheme="minorEastAsia" w:hint="eastAsia"/>
            <w:b/>
          </w:rPr>
          <w:t>要考虑</w:t>
        </w:r>
      </w:ins>
    </w:p>
    <w:p w:rsidR="005E7784" w:rsidRDefault="000958D7" w:rsidP="004D502A">
      <w:pPr>
        <w:pStyle w:val="a0"/>
        <w:spacing w:line="360" w:lineRule="auto"/>
        <w:ind w:firstLineChars="0" w:firstLine="0"/>
        <w:contextualSpacing/>
        <w:rPr>
          <w:ins w:id="174" w:author="cxh" w:date="2017-12-06T13:50:00Z"/>
          <w:rFonts w:asciiTheme="minorEastAsia" w:eastAsiaTheme="minorEastAsia" w:hAnsiTheme="minorEastAsia"/>
          <w:b/>
        </w:rPr>
      </w:pPr>
      <w:ins w:id="175" w:author="cxh" w:date="2017-12-06T13:47:00Z">
        <w:r>
          <w:rPr>
            <w:rFonts w:asciiTheme="minorEastAsia" w:eastAsiaTheme="minorEastAsia" w:hAnsiTheme="minorEastAsia" w:hint="eastAsia"/>
            <w:b/>
          </w:rPr>
          <w:t>目前K</w:t>
        </w:r>
        <w:r>
          <w:rPr>
            <w:rFonts w:asciiTheme="minorEastAsia" w:eastAsiaTheme="minorEastAsia" w:hAnsiTheme="minorEastAsia"/>
            <w:b/>
          </w:rPr>
          <w:t>3</w:t>
        </w:r>
        <w:r>
          <w:rPr>
            <w:rFonts w:asciiTheme="minorEastAsia" w:eastAsiaTheme="minorEastAsia" w:hAnsiTheme="minorEastAsia" w:hint="eastAsia"/>
            <w:b/>
          </w:rPr>
          <w:t>写入到中间表频率为小时级</w:t>
        </w:r>
      </w:ins>
    </w:p>
    <w:p w:rsidR="00A17479" w:rsidRDefault="00283BE1" w:rsidP="004D502A">
      <w:pPr>
        <w:pStyle w:val="a0"/>
        <w:spacing w:line="360" w:lineRule="auto"/>
        <w:ind w:firstLineChars="0" w:firstLine="0"/>
        <w:contextualSpacing/>
        <w:rPr>
          <w:ins w:id="176" w:author="cxh" w:date="2017-12-06T13:55:00Z"/>
          <w:rFonts w:asciiTheme="minorEastAsia" w:eastAsiaTheme="minorEastAsia" w:hAnsiTheme="minorEastAsia"/>
          <w:b/>
        </w:rPr>
      </w:pPr>
      <w:ins w:id="177" w:author="cxh" w:date="2017-12-06T13:50:00Z">
        <w:r>
          <w:rPr>
            <w:rFonts w:asciiTheme="minorEastAsia" w:eastAsiaTheme="minorEastAsia" w:hAnsiTheme="minorEastAsia" w:hint="eastAsia"/>
            <w:b/>
          </w:rPr>
          <w:t>K</w:t>
        </w:r>
        <w:r>
          <w:rPr>
            <w:rFonts w:asciiTheme="minorEastAsia" w:eastAsiaTheme="minorEastAsia" w:hAnsiTheme="minorEastAsia"/>
            <w:b/>
          </w:rPr>
          <w:t>3</w:t>
        </w:r>
        <w:r>
          <w:rPr>
            <w:rFonts w:asciiTheme="minorEastAsia" w:eastAsiaTheme="minorEastAsia" w:hAnsiTheme="minorEastAsia" w:hint="eastAsia"/>
            <w:b/>
          </w:rPr>
          <w:t>中间服务于部署在武汉本部</w:t>
        </w:r>
      </w:ins>
    </w:p>
    <w:p w:rsidR="001E1ADB" w:rsidRPr="007A458E" w:rsidRDefault="001E1ADB" w:rsidP="004D502A">
      <w:pPr>
        <w:pStyle w:val="a0"/>
        <w:spacing w:line="360" w:lineRule="auto"/>
        <w:ind w:firstLineChars="0" w:firstLine="0"/>
        <w:contextualSpacing/>
        <w:rPr>
          <w:ins w:id="178" w:author="cxh" w:date="2017-12-04T10:58:00Z"/>
          <w:rFonts w:asciiTheme="minorEastAsia" w:eastAsiaTheme="minorEastAsia" w:hAnsiTheme="minorEastAsia" w:hint="eastAsia"/>
          <w:b/>
          <w:rPrChange w:id="179" w:author="cxh" w:date="2017-12-04T12:29:00Z">
            <w:rPr>
              <w:ins w:id="180" w:author="cxh" w:date="2017-12-04T10:58:00Z"/>
              <w:rFonts w:asciiTheme="minorEastAsia" w:eastAsiaTheme="minorEastAsia" w:hAnsiTheme="minorEastAsia"/>
            </w:rPr>
          </w:rPrChange>
        </w:rPr>
      </w:pPr>
      <w:ins w:id="181" w:author="cxh" w:date="2017-12-06T13:55:00Z">
        <w:r>
          <w:rPr>
            <w:rFonts w:asciiTheme="minorEastAsia" w:eastAsiaTheme="minorEastAsia" w:hAnsiTheme="minorEastAsia" w:hint="eastAsia"/>
            <w:b/>
          </w:rPr>
          <w:t>K</w:t>
        </w:r>
        <w:r>
          <w:rPr>
            <w:rFonts w:asciiTheme="minorEastAsia" w:eastAsiaTheme="minorEastAsia" w:hAnsiTheme="minorEastAsia"/>
            <w:b/>
          </w:rPr>
          <w:t>3</w:t>
        </w:r>
        <w:r w:rsidR="009D44F5">
          <w:rPr>
            <w:rFonts w:asciiTheme="minorEastAsia" w:eastAsiaTheme="minorEastAsia" w:hAnsiTheme="minorEastAsia" w:hint="eastAsia"/>
            <w:b/>
          </w:rPr>
          <w:t>提供手动执行接口程序（针对紧急生产情况</w:t>
        </w:r>
      </w:ins>
      <w:ins w:id="182" w:author="cxh" w:date="2017-12-06T13:56:00Z">
        <w:r w:rsidR="009D44F5">
          <w:rPr>
            <w:rFonts w:asciiTheme="minorEastAsia" w:eastAsiaTheme="minorEastAsia" w:hAnsiTheme="minorEastAsia" w:hint="eastAsia"/>
            <w:b/>
          </w:rPr>
          <w:t>手动实时取到中间表</w:t>
        </w:r>
      </w:ins>
      <w:ins w:id="183" w:author="cxh" w:date="2017-12-06T13:55:00Z">
        <w:r w:rsidR="009D44F5">
          <w:rPr>
            <w:rFonts w:asciiTheme="minorEastAsia" w:eastAsiaTheme="minorEastAsia" w:hAnsiTheme="minorEastAsia" w:hint="eastAsia"/>
            <w:b/>
          </w:rPr>
          <w:t>）</w:t>
        </w:r>
      </w:ins>
      <w:bookmarkStart w:id="184" w:name="_GoBack"/>
      <w:bookmarkEnd w:id="184"/>
    </w:p>
    <w:p w:rsidR="005E7784" w:rsidRPr="007A458E" w:rsidRDefault="005E7784" w:rsidP="00EC7619">
      <w:pPr>
        <w:pStyle w:val="a0"/>
        <w:spacing w:line="360" w:lineRule="auto"/>
        <w:ind w:firstLineChars="0" w:firstLine="0"/>
        <w:contextualSpacing/>
        <w:rPr>
          <w:rFonts w:asciiTheme="minorEastAsia" w:eastAsiaTheme="minorEastAsia" w:hAnsiTheme="minorEastAsia"/>
          <w:b/>
          <w:rPrChange w:id="185" w:author="cxh" w:date="2017-12-04T12:29:00Z">
            <w:rPr>
              <w:rFonts w:asciiTheme="minorEastAsia" w:eastAsiaTheme="minorEastAsia" w:hAnsiTheme="minorEastAsia"/>
            </w:rPr>
          </w:rPrChange>
        </w:rPr>
      </w:pPr>
    </w:p>
    <w:sectPr w:rsidR="005E7784" w:rsidRPr="007A458E" w:rsidSect="006C7E03">
      <w:headerReference w:type="even" r:id="rId20"/>
      <w:headerReference w:type="first" r:id="rId21"/>
      <w:pgSz w:w="11906" w:h="16838" w:code="9"/>
      <w:pgMar w:top="1134" w:right="1418" w:bottom="1134" w:left="1418" w:header="567" w:footer="45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E7E" w:rsidRDefault="00E02E7E" w:rsidP="00496923">
      <w:pPr>
        <w:spacing w:line="240" w:lineRule="auto"/>
      </w:pPr>
      <w:r>
        <w:separator/>
      </w:r>
    </w:p>
  </w:endnote>
  <w:endnote w:type="continuationSeparator" w:id="0">
    <w:p w:rsidR="00E02E7E" w:rsidRDefault="00E02E7E" w:rsidP="00496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Default="003B68AB">
    <w:pPr>
      <w:pStyle w:val="a6"/>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Default="003B68AB" w:rsidP="007E060F">
    <w:pPr>
      <w:pStyle w:val="a6"/>
      <w:pBdr>
        <w:top w:val="single" w:sz="4" w:space="1" w:color="auto"/>
      </w:pBdr>
      <w:jc w:val="center"/>
    </w:pPr>
    <w:r w:rsidRPr="004F4DE4">
      <w:rPr>
        <w:b/>
        <w:noProof/>
        <w:sz w:val="21"/>
        <w:szCs w:val="21"/>
        <w:lang w:val="zh-CN"/>
      </w:rPr>
      <w:t>第</w:t>
    </w:r>
    <w:r w:rsidRPr="004F4DE4">
      <w:rPr>
        <w:b/>
        <w:noProof/>
        <w:sz w:val="21"/>
        <w:szCs w:val="21"/>
        <w:lang w:val="zh-CN"/>
      </w:rPr>
      <w:fldChar w:fldCharType="begin"/>
    </w:r>
    <w:r w:rsidRPr="004F4DE4">
      <w:rPr>
        <w:b/>
        <w:noProof/>
        <w:sz w:val="21"/>
        <w:szCs w:val="21"/>
        <w:lang w:val="zh-CN"/>
      </w:rPr>
      <w:instrText>PAGE  \* Arabic  \* MERGEFORMAT</w:instrText>
    </w:r>
    <w:r w:rsidRPr="004F4DE4">
      <w:rPr>
        <w:b/>
        <w:noProof/>
        <w:sz w:val="21"/>
        <w:szCs w:val="21"/>
        <w:lang w:val="zh-CN"/>
      </w:rPr>
      <w:fldChar w:fldCharType="separate"/>
    </w:r>
    <w:r>
      <w:rPr>
        <w:b/>
        <w:noProof/>
        <w:sz w:val="21"/>
        <w:szCs w:val="21"/>
        <w:lang w:val="zh-CN"/>
      </w:rPr>
      <w:t>2</w:t>
    </w:r>
    <w:r w:rsidRPr="004F4DE4">
      <w:rPr>
        <w:b/>
        <w:noProof/>
        <w:sz w:val="21"/>
        <w:szCs w:val="21"/>
        <w:lang w:val="zh-CN"/>
      </w:rPr>
      <w:fldChar w:fldCharType="end"/>
    </w:r>
    <w:r w:rsidRPr="004F4DE4">
      <w:rPr>
        <w:b/>
        <w:noProof/>
        <w:sz w:val="21"/>
        <w:szCs w:val="21"/>
        <w:lang w:val="zh-CN"/>
      </w:rPr>
      <w:t>页共</w:t>
    </w:r>
    <w:fldSimple w:instr="NUMPAGES  \* Arabic  \* MERGEFORMAT">
      <w:r w:rsidRPr="003B68AB">
        <w:rPr>
          <w:b/>
          <w:noProof/>
          <w:sz w:val="21"/>
          <w:szCs w:val="21"/>
          <w:lang w:val="zh-CN"/>
        </w:rPr>
        <w:t>30</w:t>
      </w:r>
    </w:fldSimple>
    <w:r w:rsidRPr="004F4DE4">
      <w:rPr>
        <w:b/>
        <w:noProof/>
        <w:sz w:val="21"/>
        <w:szCs w:val="21"/>
        <w:lang w:val="zh-CN"/>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Default="003B68AB" w:rsidP="008F1233">
    <w:pPr>
      <w:pStyle w:val="a6"/>
      <w:jc w:val="center"/>
    </w:pPr>
  </w:p>
  <w:p w:rsidR="003B68AB" w:rsidRDefault="003B68AB" w:rsidP="001A3001">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156788"/>
      <w:docPartObj>
        <w:docPartGallery w:val="Page Numbers (Bottom of Page)"/>
        <w:docPartUnique/>
      </w:docPartObj>
    </w:sdtPr>
    <w:sdtEndPr/>
    <w:sdtContent>
      <w:p w:rsidR="003B68AB" w:rsidRDefault="003B68AB" w:rsidP="001A3001">
        <w:pPr>
          <w:pStyle w:val="a6"/>
          <w:jc w:val="center"/>
        </w:pPr>
        <w:r>
          <w:fldChar w:fldCharType="begin"/>
        </w:r>
        <w:r>
          <w:instrText>PAGE   \* MERGEFORMAT</w:instrText>
        </w:r>
        <w:r>
          <w:fldChar w:fldCharType="separate"/>
        </w:r>
        <w:r w:rsidR="009D44F5" w:rsidRPr="009D44F5">
          <w:rPr>
            <w:noProof/>
            <w:lang w:val="zh-CN"/>
          </w:rPr>
          <w:t>5</w:t>
        </w:r>
        <w:r>
          <w:fldChar w:fldCharType="end"/>
        </w:r>
      </w:p>
    </w:sdtContent>
  </w:sdt>
  <w:p w:rsidR="003B68AB" w:rsidRPr="005B70DF" w:rsidRDefault="003B68AB" w:rsidP="001A3001">
    <w:pPr>
      <w:pStyle w:val="a6"/>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Pr="005B70DF" w:rsidRDefault="003B68AB" w:rsidP="005B70DF">
    <w:pPr>
      <w:pStyle w:val="a6"/>
      <w:spacing w:after="120"/>
      <w:ind w:firstLine="360"/>
      <w:jc w:val="center"/>
      <w:rPr>
        <w:color w:val="000000" w:themeColor="text1"/>
      </w:rPr>
    </w:pPr>
    <w:r w:rsidRPr="005B70DF">
      <w:rPr>
        <w:color w:val="000000" w:themeColor="text1"/>
        <w:sz w:val="22"/>
        <w:szCs w:val="22"/>
      </w:rPr>
      <w:fldChar w:fldCharType="begin"/>
    </w:r>
    <w:r w:rsidRPr="005B70DF">
      <w:rPr>
        <w:color w:val="000000" w:themeColor="text1"/>
      </w:rPr>
      <w:instrText>PAGE  \* ROMAN  \* MERGEFORMAT</w:instrText>
    </w:r>
    <w:r w:rsidRPr="005B70DF">
      <w:rPr>
        <w:color w:val="000000" w:themeColor="text1"/>
        <w:sz w:val="22"/>
        <w:szCs w:val="22"/>
      </w:rPr>
      <w:fldChar w:fldCharType="separate"/>
    </w:r>
    <w:r w:rsidRPr="005B70DF">
      <w:rPr>
        <w:noProof/>
        <w:color w:val="000000" w:themeColor="text1"/>
        <w:sz w:val="28"/>
        <w:szCs w:val="28"/>
        <w:lang w:val="zh-CN"/>
      </w:rPr>
      <w:t>II</w:t>
    </w:r>
    <w:r w:rsidRPr="005B70DF">
      <w:rPr>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E7E" w:rsidRDefault="00E02E7E" w:rsidP="00496923">
      <w:pPr>
        <w:spacing w:line="240" w:lineRule="auto"/>
      </w:pPr>
      <w:r>
        <w:separator/>
      </w:r>
    </w:p>
  </w:footnote>
  <w:footnote w:type="continuationSeparator" w:id="0">
    <w:p w:rsidR="00E02E7E" w:rsidRDefault="00E02E7E" w:rsidP="004969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Default="00E02E7E">
    <w:pPr>
      <w:pStyle w:val="a4"/>
      <w:spacing w:after="120"/>
      <w:ind w:firstLine="360"/>
    </w:pPr>
    <w:r>
      <w:rPr>
        <w:noProof/>
      </w:rPr>
      <w:pict w14:anchorId="5A071D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45" o:spid="_x0000_s2050" type="#_x0000_t136" style="position:absolute;left:0;text-align:left;margin-left:0;margin-top:0;width:532.8pt;height:106.55pt;rotation:315;z-index:-251660288;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Pr="00CB6B2E" w:rsidRDefault="00E02E7E" w:rsidP="007E060F">
    <w:pPr>
      <w:pStyle w:val="a4"/>
    </w:pPr>
    <w:r>
      <w:rPr>
        <w:noProof/>
      </w:rPr>
      <w:pict w14:anchorId="5E0235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46" o:spid="_x0000_s2051" type="#_x0000_t136" style="position:absolute;left:0;text-align:left;margin-left:0;margin-top:0;width:532.8pt;height:106.55pt;rotation:315;z-index:-251658240;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Default="00E02E7E" w:rsidP="003B68AB">
    <w:pPr>
      <w:tabs>
        <w:tab w:val="center" w:pos="3686"/>
        <w:tab w:val="left" w:pos="6830"/>
      </w:tabs>
      <w:ind w:leftChars="-71" w:left="-170" w:rightChars="-496" w:right="-1190"/>
    </w:pPr>
    <w:r>
      <w:rPr>
        <w:noProof/>
        <w:sz w:val="1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left:0;text-align:left;margin-left:0;margin-top:0;width:532.8pt;height:106.55pt;rotation:315;z-index:-251653120;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r w:rsidR="003B68AB">
      <w:rPr>
        <w:rFonts w:ascii="Calibri" w:hAnsi="Calibri" w:hint="eastAsia"/>
        <w:szCs w:val="22"/>
        <w:lang w:val="x-none"/>
      </w:rPr>
      <w:t xml:space="preserve">        </w:t>
    </w:r>
    <w:r w:rsidR="003B68AB">
      <w:rPr>
        <w:rFonts w:ascii="微软雅黑" w:eastAsia="微软雅黑" w:hAnsi="微软雅黑"/>
        <w:b/>
        <w:bCs/>
        <w:color w:val="000080"/>
        <w:sz w:val="18"/>
        <w:szCs w:val="18"/>
        <w:lang w:val="x-none"/>
      </w:rPr>
      <w:tab/>
    </w:r>
    <w:r>
      <w:rPr>
        <w:noProof/>
      </w:rPr>
      <w:pict w14:anchorId="15D1E05A">
        <v:shape id="PowerPlusWaterMarkObject183386444" o:spid="_x0000_s2049" type="#_x0000_t136" style="position:absolute;left:0;text-align:left;margin-left:0;margin-top:0;width:532.8pt;height:106.55pt;rotation:315;z-index:-251662336;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Default="00E02E7E">
    <w:pPr>
      <w:pStyle w:val="a4"/>
    </w:pPr>
    <w:r>
      <w:rPr>
        <w:noProof/>
      </w:rPr>
      <w:pict w14:anchorId="2F98A0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48" o:spid="_x0000_s2053" type="#_x0000_t136" style="position:absolute;left:0;text-align:left;margin-left:0;margin-top:0;width:532.8pt;height:106.55pt;rotation:315;z-index:-251656192;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Pr="00634511" w:rsidRDefault="003B68AB" w:rsidP="003B68AB">
    <w:pPr>
      <w:pStyle w:val="a4"/>
      <w:spacing w:before="60" w:after="6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Default="00E02E7E">
    <w:pPr>
      <w:pStyle w:val="a4"/>
    </w:pPr>
    <w:r>
      <w:rPr>
        <w:noProof/>
      </w:rPr>
      <w:pict w14:anchorId="0D647E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47" o:spid="_x0000_s2052" type="#_x0000_t136" style="position:absolute;left:0;text-align:left;margin-left:0;margin-top:0;width:532.8pt;height:106.55pt;rotation:315;z-index:-251657216;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Default="00E02E7E">
    <w:pPr>
      <w:pStyle w:val="a4"/>
    </w:pPr>
    <w:r>
      <w:rPr>
        <w:noProof/>
      </w:rPr>
      <w:pict w14:anchorId="634AD6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51" o:spid="_x0000_s2056" type="#_x0000_t136" style="position:absolute;left:0;text-align:left;margin-left:0;margin-top:0;width:532.8pt;height:106.55pt;rotation:315;z-index:-251659264;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8AB" w:rsidRDefault="00E02E7E">
    <w:pPr>
      <w:pStyle w:val="a4"/>
    </w:pPr>
    <w:r>
      <w:rPr>
        <w:noProof/>
      </w:rPr>
      <w:pict w14:anchorId="490A40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386450" o:spid="_x0000_s2055" type="#_x0000_t136" style="position:absolute;left:0;text-align:left;margin-left:0;margin-top:0;width:532.8pt;height:106.55pt;rotation:315;z-index:-251661312;mso-position-horizontal:center;mso-position-horizontal-relative:margin;mso-position-vertical:center;mso-position-vertical-relative:margin" o:allowincell="f" fillcolor="silver" stroked="f">
          <v:fill opacity=".5"/>
          <v:textpath style="font-family:&quot;宋体&quot;;font-size:1pt" string="佰思杰科技"/>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59AE"/>
    <w:multiLevelType w:val="hybridMultilevel"/>
    <w:tmpl w:val="70AA8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5421A8"/>
    <w:multiLevelType w:val="multilevel"/>
    <w:tmpl w:val="015421A8"/>
    <w:lvl w:ilvl="0">
      <w:start w:val="1"/>
      <w:numFmt w:val="decimal"/>
      <w:lvlText w:val="%1)"/>
      <w:lvlJc w:val="left"/>
      <w:pPr>
        <w:tabs>
          <w:tab w:val="left" w:pos="420"/>
        </w:tabs>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15:restartNumberingAfterBreak="0">
    <w:nsid w:val="02897702"/>
    <w:multiLevelType w:val="multilevel"/>
    <w:tmpl w:val="02897702"/>
    <w:lvl w:ilvl="0">
      <w:start w:val="1"/>
      <w:numFmt w:val="decimal"/>
      <w:lvlText w:val="%1)"/>
      <w:lvlJc w:val="left"/>
      <w:pPr>
        <w:tabs>
          <w:tab w:val="left" w:pos="840"/>
        </w:tabs>
        <w:ind w:left="840" w:hanging="420"/>
      </w:p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0351692C"/>
    <w:multiLevelType w:val="hybridMultilevel"/>
    <w:tmpl w:val="1EAAAF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440375A"/>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47E07FA"/>
    <w:multiLevelType w:val="hybridMultilevel"/>
    <w:tmpl w:val="4C98E7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A41CD"/>
    <w:multiLevelType w:val="hybridMultilevel"/>
    <w:tmpl w:val="14289C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CF1865"/>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5042048"/>
    <w:multiLevelType w:val="hybridMultilevel"/>
    <w:tmpl w:val="4CB42F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55D7A44"/>
    <w:multiLevelType w:val="hybridMultilevel"/>
    <w:tmpl w:val="552CEE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5C20B71"/>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60E6517"/>
    <w:multiLevelType w:val="hybridMultilevel"/>
    <w:tmpl w:val="1EAAAF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64C31D1"/>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72B1FF3"/>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75E512E"/>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084E432A"/>
    <w:multiLevelType w:val="hybridMultilevel"/>
    <w:tmpl w:val="A984CD82"/>
    <w:lvl w:ilvl="0" w:tplc="30CC90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0A980A17"/>
    <w:multiLevelType w:val="hybridMultilevel"/>
    <w:tmpl w:val="80DAB6C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0B097C20"/>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0B2377BA"/>
    <w:multiLevelType w:val="hybridMultilevel"/>
    <w:tmpl w:val="C318EAAE"/>
    <w:lvl w:ilvl="0" w:tplc="30CC90B8">
      <w:start w:val="1"/>
      <w:numFmt w:val="bullet"/>
      <w:lvlText w:val=""/>
      <w:lvlJc w:val="left"/>
      <w:pPr>
        <w:tabs>
          <w:tab w:val="num" w:pos="720"/>
        </w:tabs>
        <w:ind w:left="720" w:hanging="360"/>
      </w:pPr>
      <w:rPr>
        <w:rFonts w:ascii="Wingdings" w:hAnsi="Wingdings" w:hint="default"/>
      </w:rPr>
    </w:lvl>
    <w:lvl w:ilvl="1" w:tplc="04090011">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B795A0D"/>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0C763C32"/>
    <w:multiLevelType w:val="hybridMultilevel"/>
    <w:tmpl w:val="1422E4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C85775E"/>
    <w:multiLevelType w:val="hybridMultilevel"/>
    <w:tmpl w:val="3CEA5D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D0A734E"/>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0EC01EB3"/>
    <w:multiLevelType w:val="hybridMultilevel"/>
    <w:tmpl w:val="1EAAAF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0FF14A89"/>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104600EF"/>
    <w:multiLevelType w:val="hybridMultilevel"/>
    <w:tmpl w:val="018CCC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09A098E"/>
    <w:multiLevelType w:val="multilevel"/>
    <w:tmpl w:val="109A098E"/>
    <w:lvl w:ilvl="0">
      <w:start w:val="1"/>
      <w:numFmt w:val="decimal"/>
      <w:lvlText w:val="%1)"/>
      <w:lvlJc w:val="left"/>
      <w:pPr>
        <w:tabs>
          <w:tab w:val="left" w:pos="420"/>
        </w:tabs>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7" w15:restartNumberingAfterBreak="0">
    <w:nsid w:val="10CA4142"/>
    <w:multiLevelType w:val="hybridMultilevel"/>
    <w:tmpl w:val="838056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13C5224"/>
    <w:multiLevelType w:val="hybridMultilevel"/>
    <w:tmpl w:val="874C09A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12876797"/>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14400889"/>
    <w:multiLevelType w:val="hybridMultilevel"/>
    <w:tmpl w:val="27A0B2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1447201C"/>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149F4EC2"/>
    <w:multiLevelType w:val="hybridMultilevel"/>
    <w:tmpl w:val="5AC47E9A"/>
    <w:lvl w:ilvl="0" w:tplc="04090011">
      <w:start w:val="1"/>
      <w:numFmt w:val="decimal"/>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33" w15:restartNumberingAfterBreak="0">
    <w:nsid w:val="14B93FEE"/>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14CE63CF"/>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14E25CAC"/>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14ED6A05"/>
    <w:multiLevelType w:val="hybridMultilevel"/>
    <w:tmpl w:val="0CF8F30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16C66A4F"/>
    <w:multiLevelType w:val="hybridMultilevel"/>
    <w:tmpl w:val="552CEE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176A7596"/>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18104617"/>
    <w:multiLevelType w:val="hybridMultilevel"/>
    <w:tmpl w:val="35DECCF2"/>
    <w:lvl w:ilvl="0" w:tplc="04090011">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187447FE"/>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1A2F2251"/>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1B0C61B3"/>
    <w:multiLevelType w:val="hybridMultilevel"/>
    <w:tmpl w:val="AC6639E2"/>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1B9E2B88"/>
    <w:multiLevelType w:val="multilevel"/>
    <w:tmpl w:val="5C548E14"/>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4" w15:restartNumberingAfterBreak="0">
    <w:nsid w:val="1C5B7B5A"/>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1CFF29F3"/>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1D2A10F9"/>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1DBE4BF5"/>
    <w:multiLevelType w:val="hybridMultilevel"/>
    <w:tmpl w:val="874C09A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8" w15:restartNumberingAfterBreak="0">
    <w:nsid w:val="1E0609E1"/>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1E4021D2"/>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1E677F31"/>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15:restartNumberingAfterBreak="0">
    <w:nsid w:val="1FE67105"/>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21393275"/>
    <w:multiLevelType w:val="hybridMultilevel"/>
    <w:tmpl w:val="0544483A"/>
    <w:lvl w:ilvl="0" w:tplc="04090011">
      <w:start w:val="1"/>
      <w:numFmt w:val="decimal"/>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53" w15:restartNumberingAfterBreak="0">
    <w:nsid w:val="219D48B6"/>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21B84090"/>
    <w:multiLevelType w:val="hybridMultilevel"/>
    <w:tmpl w:val="1422E4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2455F0C"/>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6" w15:restartNumberingAfterBreak="0">
    <w:nsid w:val="224C766B"/>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229E348D"/>
    <w:multiLevelType w:val="hybridMultilevel"/>
    <w:tmpl w:val="7604E9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2EA12B0"/>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25392B41"/>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25EB5B39"/>
    <w:multiLevelType w:val="hybridMultilevel"/>
    <w:tmpl w:val="D0944B52"/>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26827D62"/>
    <w:multiLevelType w:val="hybridMultilevel"/>
    <w:tmpl w:val="A7E8136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269677B2"/>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27035C47"/>
    <w:multiLevelType w:val="hybridMultilevel"/>
    <w:tmpl w:val="4C98E7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7132C6B"/>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15:restartNumberingAfterBreak="0">
    <w:nsid w:val="27B3396B"/>
    <w:multiLevelType w:val="hybridMultilevel"/>
    <w:tmpl w:val="E98EA6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841067A"/>
    <w:multiLevelType w:val="hybridMultilevel"/>
    <w:tmpl w:val="4678F9CA"/>
    <w:lvl w:ilvl="0" w:tplc="B0902E0E">
      <w:start w:val="1"/>
      <w:numFmt w:val="bullet"/>
      <w:pStyle w:val="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28E47DCD"/>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8" w15:restartNumberingAfterBreak="0">
    <w:nsid w:val="2908523E"/>
    <w:multiLevelType w:val="multilevel"/>
    <w:tmpl w:val="2908523E"/>
    <w:lvl w:ilvl="0">
      <w:start w:val="1"/>
      <w:numFmt w:val="decimal"/>
      <w:lvlText w:val="%1)"/>
      <w:lvlJc w:val="left"/>
      <w:pPr>
        <w:tabs>
          <w:tab w:val="left" w:pos="420"/>
        </w:tabs>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9" w15:restartNumberingAfterBreak="0">
    <w:nsid w:val="29E90F6A"/>
    <w:multiLevelType w:val="hybridMultilevel"/>
    <w:tmpl w:val="293C3B7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29F3038B"/>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15:restartNumberingAfterBreak="0">
    <w:nsid w:val="2AA82E75"/>
    <w:multiLevelType w:val="hybridMultilevel"/>
    <w:tmpl w:val="F3662B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AF36CEE"/>
    <w:multiLevelType w:val="hybridMultilevel"/>
    <w:tmpl w:val="1EAAAF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15:restartNumberingAfterBreak="0">
    <w:nsid w:val="2C403D73"/>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15:restartNumberingAfterBreak="0">
    <w:nsid w:val="2D39135F"/>
    <w:multiLevelType w:val="hybridMultilevel"/>
    <w:tmpl w:val="0544483A"/>
    <w:lvl w:ilvl="0" w:tplc="04090011">
      <w:start w:val="1"/>
      <w:numFmt w:val="decimal"/>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75" w15:restartNumberingAfterBreak="0">
    <w:nsid w:val="2DF84D6A"/>
    <w:multiLevelType w:val="hybridMultilevel"/>
    <w:tmpl w:val="2682BC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2E761FB7"/>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15:restartNumberingAfterBreak="0">
    <w:nsid w:val="30445638"/>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307C4AAF"/>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9" w15:restartNumberingAfterBreak="0">
    <w:nsid w:val="30BF56B4"/>
    <w:multiLevelType w:val="hybridMultilevel"/>
    <w:tmpl w:val="0544483A"/>
    <w:lvl w:ilvl="0" w:tplc="04090011">
      <w:start w:val="1"/>
      <w:numFmt w:val="decimal"/>
      <w:lvlText w:val="%1)"/>
      <w:lvlJc w:val="left"/>
      <w:pPr>
        <w:ind w:left="1322" w:hanging="420"/>
      </w:pPr>
    </w:lvl>
    <w:lvl w:ilvl="1" w:tplc="04090019">
      <w:start w:val="1"/>
      <w:numFmt w:val="lowerLetter"/>
      <w:lvlText w:val="%2)"/>
      <w:lvlJc w:val="left"/>
      <w:pPr>
        <w:ind w:left="1742" w:hanging="420"/>
      </w:pPr>
    </w:lvl>
    <w:lvl w:ilvl="2" w:tplc="0409001B">
      <w:start w:val="1"/>
      <w:numFmt w:val="lowerRoman"/>
      <w:lvlText w:val="%3."/>
      <w:lvlJc w:val="right"/>
      <w:pPr>
        <w:ind w:left="2162" w:hanging="420"/>
      </w:pPr>
    </w:lvl>
    <w:lvl w:ilvl="3" w:tplc="0409000F">
      <w:start w:val="1"/>
      <w:numFmt w:val="decimal"/>
      <w:lvlText w:val="%4."/>
      <w:lvlJc w:val="left"/>
      <w:pPr>
        <w:ind w:left="2582" w:hanging="420"/>
      </w:pPr>
    </w:lvl>
    <w:lvl w:ilvl="4" w:tplc="04090019">
      <w:start w:val="1"/>
      <w:numFmt w:val="lowerLetter"/>
      <w:lvlText w:val="%5)"/>
      <w:lvlJc w:val="left"/>
      <w:pPr>
        <w:ind w:left="3002" w:hanging="420"/>
      </w:pPr>
    </w:lvl>
    <w:lvl w:ilvl="5" w:tplc="0409001B">
      <w:start w:val="1"/>
      <w:numFmt w:val="lowerRoman"/>
      <w:lvlText w:val="%6."/>
      <w:lvlJc w:val="right"/>
      <w:pPr>
        <w:ind w:left="3422" w:hanging="420"/>
      </w:pPr>
    </w:lvl>
    <w:lvl w:ilvl="6" w:tplc="0409000F">
      <w:start w:val="1"/>
      <w:numFmt w:val="decimal"/>
      <w:lvlText w:val="%7."/>
      <w:lvlJc w:val="left"/>
      <w:pPr>
        <w:ind w:left="3842" w:hanging="420"/>
      </w:pPr>
    </w:lvl>
    <w:lvl w:ilvl="7" w:tplc="04090019">
      <w:start w:val="1"/>
      <w:numFmt w:val="lowerLetter"/>
      <w:lvlText w:val="%8)"/>
      <w:lvlJc w:val="left"/>
      <w:pPr>
        <w:ind w:left="4262" w:hanging="420"/>
      </w:pPr>
    </w:lvl>
    <w:lvl w:ilvl="8" w:tplc="0409001B">
      <w:start w:val="1"/>
      <w:numFmt w:val="lowerRoman"/>
      <w:lvlText w:val="%9."/>
      <w:lvlJc w:val="right"/>
      <w:pPr>
        <w:ind w:left="4682" w:hanging="420"/>
      </w:pPr>
    </w:lvl>
  </w:abstractNum>
  <w:abstractNum w:abstractNumId="80" w15:restartNumberingAfterBreak="0">
    <w:nsid w:val="310A0433"/>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1" w15:restartNumberingAfterBreak="0">
    <w:nsid w:val="315725AC"/>
    <w:multiLevelType w:val="hybridMultilevel"/>
    <w:tmpl w:val="F29258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1670458"/>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3" w15:restartNumberingAfterBreak="0">
    <w:nsid w:val="31B820D0"/>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15:restartNumberingAfterBreak="0">
    <w:nsid w:val="329D715D"/>
    <w:multiLevelType w:val="multilevel"/>
    <w:tmpl w:val="1C646D12"/>
    <w:lvl w:ilvl="0">
      <w:start w:val="1"/>
      <w:numFmt w:val="decimal"/>
      <w:lvlText w:val="%1)"/>
      <w:lvlJc w:val="left"/>
      <w:pPr>
        <w:tabs>
          <w:tab w:val="left" w:pos="420"/>
        </w:tabs>
        <w:ind w:left="420" w:hanging="420"/>
      </w:pPr>
    </w:lvl>
    <w:lvl w:ilvl="1">
      <w:start w:val="1"/>
      <w:numFmt w:val="decimal"/>
      <w:lvlText w:val="%2、"/>
      <w:lvlJc w:val="left"/>
      <w:pPr>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5" w15:restartNumberingAfterBreak="0">
    <w:nsid w:val="331F60CC"/>
    <w:multiLevelType w:val="hybridMultilevel"/>
    <w:tmpl w:val="6854DE9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6" w15:restartNumberingAfterBreak="0">
    <w:nsid w:val="33772C49"/>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7" w15:restartNumberingAfterBreak="0">
    <w:nsid w:val="33CC5F18"/>
    <w:multiLevelType w:val="hybridMultilevel"/>
    <w:tmpl w:val="1EAAAF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8" w15:restartNumberingAfterBreak="0">
    <w:nsid w:val="341F38E6"/>
    <w:multiLevelType w:val="hybridMultilevel"/>
    <w:tmpl w:val="41EA2AD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5E95A46"/>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0" w15:restartNumberingAfterBreak="0">
    <w:nsid w:val="36052986"/>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1" w15:restartNumberingAfterBreak="0">
    <w:nsid w:val="369E0B41"/>
    <w:multiLevelType w:val="hybridMultilevel"/>
    <w:tmpl w:val="C7F0C3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95F29AD"/>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3" w15:restartNumberingAfterBreak="0">
    <w:nsid w:val="3A9641D3"/>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4" w15:restartNumberingAfterBreak="0">
    <w:nsid w:val="3ACB3306"/>
    <w:multiLevelType w:val="hybridMultilevel"/>
    <w:tmpl w:val="68D89954"/>
    <w:lvl w:ilvl="0" w:tplc="04090011">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5" w15:restartNumberingAfterBreak="0">
    <w:nsid w:val="3BCD658A"/>
    <w:multiLevelType w:val="hybridMultilevel"/>
    <w:tmpl w:val="4F7843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3BF60DCF"/>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7" w15:restartNumberingAfterBreak="0">
    <w:nsid w:val="3C01378F"/>
    <w:multiLevelType w:val="hybridMultilevel"/>
    <w:tmpl w:val="51F48E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C362ADE"/>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9" w15:restartNumberingAfterBreak="0">
    <w:nsid w:val="3C3D430F"/>
    <w:multiLevelType w:val="hybridMultilevel"/>
    <w:tmpl w:val="9ACE7E0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0" w15:restartNumberingAfterBreak="0">
    <w:nsid w:val="3C3E4A9A"/>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1" w15:restartNumberingAfterBreak="0">
    <w:nsid w:val="3D467A02"/>
    <w:multiLevelType w:val="hybridMultilevel"/>
    <w:tmpl w:val="DF903B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E2B344C"/>
    <w:multiLevelType w:val="hybridMultilevel"/>
    <w:tmpl w:val="F648EF8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E707D1D"/>
    <w:multiLevelType w:val="hybridMultilevel"/>
    <w:tmpl w:val="2C8A25A0"/>
    <w:lvl w:ilvl="0" w:tplc="04090011">
      <w:start w:val="1"/>
      <w:numFmt w:val="decimal"/>
      <w:lvlText w:val="%1)"/>
      <w:lvlJc w:val="left"/>
      <w:pPr>
        <w:tabs>
          <w:tab w:val="num" w:pos="420"/>
        </w:tabs>
        <w:ind w:left="420" w:hanging="420"/>
      </w:pPr>
    </w:lvl>
    <w:lvl w:ilvl="1" w:tplc="3AE4A7DA">
      <w:start w:val="1"/>
      <w:numFmt w:val="decimal"/>
      <w:lvlText w:val="%2）"/>
      <w:lvlJc w:val="left"/>
      <w:pPr>
        <w:tabs>
          <w:tab w:val="num" w:pos="780"/>
        </w:tabs>
        <w:ind w:left="780" w:hanging="360"/>
      </w:pPr>
    </w:lvl>
    <w:lvl w:ilvl="2" w:tplc="C368F3B2">
      <w:start w:val="7"/>
      <w:numFmt w:val="japaneseCounting"/>
      <w:lvlText w:val="%3、"/>
      <w:lvlJc w:val="left"/>
      <w:pPr>
        <w:ind w:left="156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4" w15:restartNumberingAfterBreak="0">
    <w:nsid w:val="3ED111A1"/>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5" w15:restartNumberingAfterBreak="0">
    <w:nsid w:val="3F9E598A"/>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6" w15:restartNumberingAfterBreak="0">
    <w:nsid w:val="3FA55AFA"/>
    <w:multiLevelType w:val="hybridMultilevel"/>
    <w:tmpl w:val="C5A6E7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03F6D8C"/>
    <w:multiLevelType w:val="hybridMultilevel"/>
    <w:tmpl w:val="BA12D6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0617DFB"/>
    <w:multiLevelType w:val="hybridMultilevel"/>
    <w:tmpl w:val="B66E3A2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3B64F09"/>
    <w:multiLevelType w:val="hybridMultilevel"/>
    <w:tmpl w:val="9C4C76C2"/>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 w15:restartNumberingAfterBreak="0">
    <w:nsid w:val="45547D75"/>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1" w15:restartNumberingAfterBreak="0">
    <w:nsid w:val="47293773"/>
    <w:multiLevelType w:val="hybridMultilevel"/>
    <w:tmpl w:val="E8661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7D32479"/>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3" w15:restartNumberingAfterBreak="0">
    <w:nsid w:val="48825B71"/>
    <w:multiLevelType w:val="hybridMultilevel"/>
    <w:tmpl w:val="C334337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仿宋_GB2312" w:hAnsi="仿宋_GB2312" w:hint="default"/>
      </w:rPr>
    </w:lvl>
    <w:lvl w:ilvl="2" w:tplc="04090005" w:tentative="1">
      <w:start w:val="1"/>
      <w:numFmt w:val="bullet"/>
      <w:lvlText w:val=""/>
      <w:lvlJc w:val="left"/>
      <w:pPr>
        <w:ind w:left="1740" w:hanging="420"/>
      </w:pPr>
      <w:rPr>
        <w:rFonts w:ascii="仿宋_GB2312" w:hAnsi="仿宋_GB2312" w:hint="default"/>
      </w:rPr>
    </w:lvl>
    <w:lvl w:ilvl="3" w:tplc="04090001" w:tentative="1">
      <w:start w:val="1"/>
      <w:numFmt w:val="bullet"/>
      <w:lvlText w:val=""/>
      <w:lvlJc w:val="left"/>
      <w:pPr>
        <w:ind w:left="2160" w:hanging="420"/>
      </w:pPr>
      <w:rPr>
        <w:rFonts w:ascii="仿宋_GB2312" w:hAnsi="仿宋_GB2312" w:hint="default"/>
      </w:rPr>
    </w:lvl>
    <w:lvl w:ilvl="4" w:tplc="04090003" w:tentative="1">
      <w:start w:val="1"/>
      <w:numFmt w:val="bullet"/>
      <w:lvlText w:val=""/>
      <w:lvlJc w:val="left"/>
      <w:pPr>
        <w:ind w:left="2580" w:hanging="420"/>
      </w:pPr>
      <w:rPr>
        <w:rFonts w:ascii="仿宋_GB2312" w:hAnsi="仿宋_GB2312" w:hint="default"/>
      </w:rPr>
    </w:lvl>
    <w:lvl w:ilvl="5" w:tplc="04090005" w:tentative="1">
      <w:start w:val="1"/>
      <w:numFmt w:val="bullet"/>
      <w:lvlText w:val=""/>
      <w:lvlJc w:val="left"/>
      <w:pPr>
        <w:ind w:left="3000" w:hanging="420"/>
      </w:pPr>
      <w:rPr>
        <w:rFonts w:ascii="仿宋_GB2312" w:hAnsi="仿宋_GB2312" w:hint="default"/>
      </w:rPr>
    </w:lvl>
    <w:lvl w:ilvl="6" w:tplc="04090001" w:tentative="1">
      <w:start w:val="1"/>
      <w:numFmt w:val="bullet"/>
      <w:lvlText w:val=""/>
      <w:lvlJc w:val="left"/>
      <w:pPr>
        <w:ind w:left="3420" w:hanging="420"/>
      </w:pPr>
      <w:rPr>
        <w:rFonts w:ascii="仿宋_GB2312" w:hAnsi="仿宋_GB2312" w:hint="default"/>
      </w:rPr>
    </w:lvl>
    <w:lvl w:ilvl="7" w:tplc="04090003" w:tentative="1">
      <w:start w:val="1"/>
      <w:numFmt w:val="bullet"/>
      <w:lvlText w:val=""/>
      <w:lvlJc w:val="left"/>
      <w:pPr>
        <w:ind w:left="3840" w:hanging="420"/>
      </w:pPr>
      <w:rPr>
        <w:rFonts w:ascii="仿宋_GB2312" w:hAnsi="仿宋_GB2312" w:hint="default"/>
      </w:rPr>
    </w:lvl>
    <w:lvl w:ilvl="8" w:tplc="04090005" w:tentative="1">
      <w:start w:val="1"/>
      <w:numFmt w:val="bullet"/>
      <w:lvlText w:val=""/>
      <w:lvlJc w:val="left"/>
      <w:pPr>
        <w:ind w:left="4260" w:hanging="420"/>
      </w:pPr>
      <w:rPr>
        <w:rFonts w:ascii="仿宋_GB2312" w:hAnsi="仿宋_GB2312" w:hint="default"/>
      </w:rPr>
    </w:lvl>
  </w:abstractNum>
  <w:abstractNum w:abstractNumId="114" w15:restartNumberingAfterBreak="0">
    <w:nsid w:val="488305A2"/>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5" w15:restartNumberingAfterBreak="0">
    <w:nsid w:val="48A11119"/>
    <w:multiLevelType w:val="hybridMultilevel"/>
    <w:tmpl w:val="20388B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8AF34F6"/>
    <w:multiLevelType w:val="hybridMultilevel"/>
    <w:tmpl w:val="0544483A"/>
    <w:lvl w:ilvl="0" w:tplc="04090011">
      <w:start w:val="1"/>
      <w:numFmt w:val="decimal"/>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17" w15:restartNumberingAfterBreak="0">
    <w:nsid w:val="490640EA"/>
    <w:multiLevelType w:val="hybridMultilevel"/>
    <w:tmpl w:val="317003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9AC02F0"/>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9" w15:restartNumberingAfterBreak="0">
    <w:nsid w:val="49B14F28"/>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0" w15:restartNumberingAfterBreak="0">
    <w:nsid w:val="49CD0665"/>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1" w15:restartNumberingAfterBreak="0">
    <w:nsid w:val="4B58217C"/>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2" w15:restartNumberingAfterBreak="0">
    <w:nsid w:val="4C1B5D4D"/>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3" w15:restartNumberingAfterBreak="0">
    <w:nsid w:val="4C773CBC"/>
    <w:multiLevelType w:val="hybridMultilevel"/>
    <w:tmpl w:val="4C98E7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CE65D9D"/>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5" w15:restartNumberingAfterBreak="0">
    <w:nsid w:val="4CED738F"/>
    <w:multiLevelType w:val="hybridMultilevel"/>
    <w:tmpl w:val="4C98E7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D307AE8"/>
    <w:multiLevelType w:val="hybridMultilevel"/>
    <w:tmpl w:val="4F7843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15:restartNumberingAfterBreak="0">
    <w:nsid w:val="4E0604B9"/>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8" w15:restartNumberingAfterBreak="0">
    <w:nsid w:val="4F524F54"/>
    <w:multiLevelType w:val="hybridMultilevel"/>
    <w:tmpl w:val="2840823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9" w15:restartNumberingAfterBreak="0">
    <w:nsid w:val="4F663ACA"/>
    <w:multiLevelType w:val="hybridMultilevel"/>
    <w:tmpl w:val="14764B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05F10B0"/>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1" w15:restartNumberingAfterBreak="0">
    <w:nsid w:val="50BE55D8"/>
    <w:multiLevelType w:val="hybridMultilevel"/>
    <w:tmpl w:val="1422E4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165632E"/>
    <w:multiLevelType w:val="hybridMultilevel"/>
    <w:tmpl w:val="C00E5EB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3" w15:restartNumberingAfterBreak="0">
    <w:nsid w:val="51C9635F"/>
    <w:multiLevelType w:val="hybridMultilevel"/>
    <w:tmpl w:val="F59E65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201292F"/>
    <w:multiLevelType w:val="hybridMultilevel"/>
    <w:tmpl w:val="5CDCC7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2030330"/>
    <w:multiLevelType w:val="hybridMultilevel"/>
    <w:tmpl w:val="DB44475A"/>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 w15:restartNumberingAfterBreak="0">
    <w:nsid w:val="520D73A3"/>
    <w:multiLevelType w:val="multilevel"/>
    <w:tmpl w:val="520D73A3"/>
    <w:lvl w:ilvl="0">
      <w:start w:val="1"/>
      <w:numFmt w:val="decimal"/>
      <w:lvlText w:val="%1)"/>
      <w:lvlJc w:val="left"/>
      <w:pPr>
        <w:tabs>
          <w:tab w:val="left" w:pos="840"/>
        </w:tabs>
        <w:ind w:left="840" w:hanging="420"/>
      </w:p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7" w15:restartNumberingAfterBreak="0">
    <w:nsid w:val="52B52448"/>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8" w15:restartNumberingAfterBreak="0">
    <w:nsid w:val="53151CE7"/>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9" w15:restartNumberingAfterBreak="0">
    <w:nsid w:val="531877B7"/>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0" w15:restartNumberingAfterBreak="0">
    <w:nsid w:val="547B422E"/>
    <w:multiLevelType w:val="hybridMultilevel"/>
    <w:tmpl w:val="4F7843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1" w15:restartNumberingAfterBreak="0">
    <w:nsid w:val="54BF640B"/>
    <w:multiLevelType w:val="multilevel"/>
    <w:tmpl w:val="54BF640B"/>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2" w15:restartNumberingAfterBreak="0">
    <w:nsid w:val="550738F3"/>
    <w:multiLevelType w:val="hybridMultilevel"/>
    <w:tmpl w:val="1EAAAF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3" w15:restartNumberingAfterBreak="0">
    <w:nsid w:val="556C6ACE"/>
    <w:multiLevelType w:val="hybridMultilevel"/>
    <w:tmpl w:val="5824C5D2"/>
    <w:lvl w:ilvl="0" w:tplc="04090011">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4" w15:restartNumberingAfterBreak="0">
    <w:nsid w:val="56066EF0"/>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15:restartNumberingAfterBreak="0">
    <w:nsid w:val="566769C5"/>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6" w15:restartNumberingAfterBreak="0">
    <w:nsid w:val="56AF39D7"/>
    <w:multiLevelType w:val="hybridMultilevel"/>
    <w:tmpl w:val="C48A56C4"/>
    <w:lvl w:ilvl="0" w:tplc="04090011">
      <w:start w:val="1"/>
      <w:numFmt w:val="decimal"/>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47" w15:restartNumberingAfterBreak="0">
    <w:nsid w:val="57E66576"/>
    <w:multiLevelType w:val="hybridMultilevel"/>
    <w:tmpl w:val="4C98E7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8EF1A6E"/>
    <w:multiLevelType w:val="hybridMultilevel"/>
    <w:tmpl w:val="3BD6FD8A"/>
    <w:lvl w:ilvl="0" w:tplc="A8A40D4A">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9" w15:restartNumberingAfterBreak="0">
    <w:nsid w:val="59CE6B59"/>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0" w15:restartNumberingAfterBreak="0">
    <w:nsid w:val="5ABB0F3B"/>
    <w:multiLevelType w:val="hybridMultilevel"/>
    <w:tmpl w:val="28CEBD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1" w15:restartNumberingAfterBreak="0">
    <w:nsid w:val="5DB5394E"/>
    <w:multiLevelType w:val="hybridMultilevel"/>
    <w:tmpl w:val="552CEE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2" w15:restartNumberingAfterBreak="0">
    <w:nsid w:val="5DF71045"/>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3" w15:restartNumberingAfterBreak="0">
    <w:nsid w:val="5E745621"/>
    <w:multiLevelType w:val="hybridMultilevel"/>
    <w:tmpl w:val="C48A56C4"/>
    <w:lvl w:ilvl="0" w:tplc="04090011">
      <w:start w:val="1"/>
      <w:numFmt w:val="decimal"/>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54" w15:restartNumberingAfterBreak="0">
    <w:nsid w:val="5E8A13BA"/>
    <w:multiLevelType w:val="hybridMultilevel"/>
    <w:tmpl w:val="968040C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5" w15:restartNumberingAfterBreak="0">
    <w:nsid w:val="5F4775D3"/>
    <w:multiLevelType w:val="multilevel"/>
    <w:tmpl w:val="5F4775D3"/>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6" w15:restartNumberingAfterBreak="0">
    <w:nsid w:val="5F685FF1"/>
    <w:multiLevelType w:val="hybridMultilevel"/>
    <w:tmpl w:val="FD4CDB7A"/>
    <w:lvl w:ilvl="0" w:tplc="2334DD5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F99468B"/>
    <w:multiLevelType w:val="hybridMultilevel"/>
    <w:tmpl w:val="0544483A"/>
    <w:lvl w:ilvl="0" w:tplc="04090011">
      <w:start w:val="1"/>
      <w:numFmt w:val="decimal"/>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58" w15:restartNumberingAfterBreak="0">
    <w:nsid w:val="60CF3098"/>
    <w:multiLevelType w:val="hybridMultilevel"/>
    <w:tmpl w:val="874C09A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9" w15:restartNumberingAfterBreak="0">
    <w:nsid w:val="62ED6B73"/>
    <w:multiLevelType w:val="multilevel"/>
    <w:tmpl w:val="FA52B6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eastAsia"/>
      </w:rPr>
    </w:lvl>
    <w:lvl w:ilvl="2">
      <w:start w:val="1"/>
      <w:numFmt w:val="decimal"/>
      <w:lvlText w:val="%1.%2.%3"/>
      <w:lvlJc w:val="left"/>
      <w:pPr>
        <w:ind w:left="1004" w:hanging="720"/>
      </w:pPr>
      <w:rPr>
        <w:rFonts w:asciiTheme="majorEastAsia" w:eastAsiaTheme="majorEastAsia" w:hAnsiTheme="majorEastAsia" w:hint="eastAsia"/>
        <w:b/>
        <w:sz w:val="28"/>
        <w:szCs w:val="28"/>
      </w:rPr>
    </w:lvl>
    <w:lvl w:ilvl="3">
      <w:start w:val="1"/>
      <w:numFmt w:val="decimal"/>
      <w:lvlText w:val="%1.%2.%3.%4"/>
      <w:lvlJc w:val="left"/>
      <w:pPr>
        <w:ind w:left="567" w:hanging="567"/>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0" w15:restartNumberingAfterBreak="0">
    <w:nsid w:val="62F3568D"/>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1" w15:restartNumberingAfterBreak="0">
    <w:nsid w:val="637F41F9"/>
    <w:multiLevelType w:val="hybridMultilevel"/>
    <w:tmpl w:val="57CC9D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47952ED"/>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3" w15:restartNumberingAfterBreak="0">
    <w:nsid w:val="66A23478"/>
    <w:multiLevelType w:val="hybridMultilevel"/>
    <w:tmpl w:val="2CA2C38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4" w15:restartNumberingAfterBreak="0">
    <w:nsid w:val="67A910DF"/>
    <w:multiLevelType w:val="hybridMultilevel"/>
    <w:tmpl w:val="4C98E7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85F4D75"/>
    <w:multiLevelType w:val="hybridMultilevel"/>
    <w:tmpl w:val="0B80B2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6" w15:restartNumberingAfterBreak="0">
    <w:nsid w:val="68804DFB"/>
    <w:multiLevelType w:val="multilevel"/>
    <w:tmpl w:val="12ACAF20"/>
    <w:lvl w:ilvl="0">
      <w:start w:val="1"/>
      <w:numFmt w:val="decimal"/>
      <w:pStyle w:val="TableSmHeadingbogus"/>
      <w:lvlText w:val="%1."/>
      <w:lvlJc w:val="left"/>
      <w:pPr>
        <w:tabs>
          <w:tab w:val="num" w:pos="360"/>
        </w:tabs>
        <w:ind w:left="360" w:hanging="360"/>
      </w:pPr>
    </w:lvl>
    <w:lvl w:ilvl="1">
      <w:start w:val="1"/>
      <w:numFmt w:val="decimal"/>
      <w:pStyle w:val="Tablenotused"/>
      <w:lvlText w:val="%1.%2."/>
      <w:lvlJc w:val="left"/>
      <w:pPr>
        <w:tabs>
          <w:tab w:val="num" w:pos="1080"/>
        </w:tabs>
        <w:ind w:left="72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7" w15:restartNumberingAfterBreak="0">
    <w:nsid w:val="68EB4E9E"/>
    <w:multiLevelType w:val="hybridMultilevel"/>
    <w:tmpl w:val="1EAAAF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8" w15:restartNumberingAfterBreak="0">
    <w:nsid w:val="697D2D88"/>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9" w15:restartNumberingAfterBreak="0">
    <w:nsid w:val="69A66276"/>
    <w:multiLevelType w:val="hybridMultilevel"/>
    <w:tmpl w:val="5AC47E9A"/>
    <w:lvl w:ilvl="0" w:tplc="04090011">
      <w:start w:val="1"/>
      <w:numFmt w:val="decimal"/>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70" w15:restartNumberingAfterBreak="0">
    <w:nsid w:val="6B393E4B"/>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1" w15:restartNumberingAfterBreak="0">
    <w:nsid w:val="6CE37C71"/>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2" w15:restartNumberingAfterBreak="0">
    <w:nsid w:val="6E2714B3"/>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3" w15:restartNumberingAfterBreak="0">
    <w:nsid w:val="6F6829FA"/>
    <w:multiLevelType w:val="hybridMultilevel"/>
    <w:tmpl w:val="0B58802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4" w15:restartNumberingAfterBreak="0">
    <w:nsid w:val="70262B53"/>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5" w15:restartNumberingAfterBreak="0">
    <w:nsid w:val="70B232DE"/>
    <w:multiLevelType w:val="hybridMultilevel"/>
    <w:tmpl w:val="67FA6B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1092897"/>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7" w15:restartNumberingAfterBreak="0">
    <w:nsid w:val="729769DC"/>
    <w:multiLevelType w:val="hybridMultilevel"/>
    <w:tmpl w:val="1EAAAF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8" w15:restartNumberingAfterBreak="0">
    <w:nsid w:val="73B95796"/>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9" w15:restartNumberingAfterBreak="0">
    <w:nsid w:val="73D63894"/>
    <w:multiLevelType w:val="multilevel"/>
    <w:tmpl w:val="698EC36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3555"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48" w:hanging="864"/>
      </w:pPr>
      <w:rPr>
        <w:rFonts w:ascii="Arial" w:hAnsi="Arial" w:cs="Arial" w:hint="default"/>
        <w:b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0" w15:restartNumberingAfterBreak="0">
    <w:nsid w:val="746A5591"/>
    <w:multiLevelType w:val="hybridMultilevel"/>
    <w:tmpl w:val="D084EC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58136B5"/>
    <w:multiLevelType w:val="hybridMultilevel"/>
    <w:tmpl w:val="D41A6AA4"/>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82" w15:restartNumberingAfterBreak="0">
    <w:nsid w:val="764A4463"/>
    <w:multiLevelType w:val="hybridMultilevel"/>
    <w:tmpl w:val="874C09A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3" w15:restartNumberingAfterBreak="0">
    <w:nsid w:val="78AD51B8"/>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4" w15:restartNumberingAfterBreak="0">
    <w:nsid w:val="7B1A5EBA"/>
    <w:multiLevelType w:val="hybridMultilevel"/>
    <w:tmpl w:val="C5C0D9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BDC6F38"/>
    <w:multiLevelType w:val="hybridMultilevel"/>
    <w:tmpl w:val="15D043B4"/>
    <w:lvl w:ilvl="0" w:tplc="04090009">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仿宋_GB2312" w:hAnsi="仿宋_GB2312" w:hint="default"/>
      </w:rPr>
    </w:lvl>
    <w:lvl w:ilvl="2" w:tplc="04090005" w:tentative="1">
      <w:start w:val="1"/>
      <w:numFmt w:val="bullet"/>
      <w:lvlText w:val=""/>
      <w:lvlJc w:val="left"/>
      <w:pPr>
        <w:ind w:left="1470" w:hanging="420"/>
      </w:pPr>
      <w:rPr>
        <w:rFonts w:ascii="仿宋_GB2312" w:hAnsi="仿宋_GB2312" w:hint="default"/>
      </w:rPr>
    </w:lvl>
    <w:lvl w:ilvl="3" w:tplc="04090001" w:tentative="1">
      <w:start w:val="1"/>
      <w:numFmt w:val="bullet"/>
      <w:lvlText w:val=""/>
      <w:lvlJc w:val="left"/>
      <w:pPr>
        <w:ind w:left="1890" w:hanging="420"/>
      </w:pPr>
      <w:rPr>
        <w:rFonts w:ascii="仿宋_GB2312" w:hAnsi="仿宋_GB2312" w:hint="default"/>
      </w:rPr>
    </w:lvl>
    <w:lvl w:ilvl="4" w:tplc="04090003" w:tentative="1">
      <w:start w:val="1"/>
      <w:numFmt w:val="bullet"/>
      <w:lvlText w:val=""/>
      <w:lvlJc w:val="left"/>
      <w:pPr>
        <w:ind w:left="2310" w:hanging="420"/>
      </w:pPr>
      <w:rPr>
        <w:rFonts w:ascii="仿宋_GB2312" w:hAnsi="仿宋_GB2312" w:hint="default"/>
      </w:rPr>
    </w:lvl>
    <w:lvl w:ilvl="5" w:tplc="04090005" w:tentative="1">
      <w:start w:val="1"/>
      <w:numFmt w:val="bullet"/>
      <w:lvlText w:val=""/>
      <w:lvlJc w:val="left"/>
      <w:pPr>
        <w:ind w:left="2730" w:hanging="420"/>
      </w:pPr>
      <w:rPr>
        <w:rFonts w:ascii="仿宋_GB2312" w:hAnsi="仿宋_GB2312" w:hint="default"/>
      </w:rPr>
    </w:lvl>
    <w:lvl w:ilvl="6" w:tplc="04090001" w:tentative="1">
      <w:start w:val="1"/>
      <w:numFmt w:val="bullet"/>
      <w:lvlText w:val=""/>
      <w:lvlJc w:val="left"/>
      <w:pPr>
        <w:ind w:left="3150" w:hanging="420"/>
      </w:pPr>
      <w:rPr>
        <w:rFonts w:ascii="仿宋_GB2312" w:hAnsi="仿宋_GB2312" w:hint="default"/>
      </w:rPr>
    </w:lvl>
    <w:lvl w:ilvl="7" w:tplc="04090003" w:tentative="1">
      <w:start w:val="1"/>
      <w:numFmt w:val="bullet"/>
      <w:lvlText w:val=""/>
      <w:lvlJc w:val="left"/>
      <w:pPr>
        <w:ind w:left="3570" w:hanging="420"/>
      </w:pPr>
      <w:rPr>
        <w:rFonts w:ascii="仿宋_GB2312" w:hAnsi="仿宋_GB2312" w:hint="default"/>
      </w:rPr>
    </w:lvl>
    <w:lvl w:ilvl="8" w:tplc="04090005" w:tentative="1">
      <w:start w:val="1"/>
      <w:numFmt w:val="bullet"/>
      <w:lvlText w:val=""/>
      <w:lvlJc w:val="left"/>
      <w:pPr>
        <w:ind w:left="3990" w:hanging="420"/>
      </w:pPr>
      <w:rPr>
        <w:rFonts w:ascii="仿宋_GB2312" w:hAnsi="仿宋_GB2312" w:hint="default"/>
      </w:rPr>
    </w:lvl>
  </w:abstractNum>
  <w:abstractNum w:abstractNumId="186" w15:restartNumberingAfterBreak="0">
    <w:nsid w:val="7C1E685A"/>
    <w:multiLevelType w:val="hybridMultilevel"/>
    <w:tmpl w:val="552CEE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7" w15:restartNumberingAfterBreak="0">
    <w:nsid w:val="7C883B93"/>
    <w:multiLevelType w:val="hybridMultilevel"/>
    <w:tmpl w:val="5EFC5A14"/>
    <w:lvl w:ilvl="0" w:tplc="7ADA89D4">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DEE6E4B"/>
    <w:multiLevelType w:val="hybridMultilevel"/>
    <w:tmpl w:val="0544483A"/>
    <w:lvl w:ilvl="0" w:tplc="04090011">
      <w:start w:val="1"/>
      <w:numFmt w:val="decimal"/>
      <w:lvlText w:val="%1)"/>
      <w:lvlJc w:val="left"/>
      <w:pPr>
        <w:ind w:left="1322" w:hanging="420"/>
      </w:pPr>
    </w:lvl>
    <w:lvl w:ilvl="1" w:tplc="04090019">
      <w:start w:val="1"/>
      <w:numFmt w:val="lowerLetter"/>
      <w:lvlText w:val="%2)"/>
      <w:lvlJc w:val="left"/>
      <w:pPr>
        <w:ind w:left="1742" w:hanging="420"/>
      </w:pPr>
    </w:lvl>
    <w:lvl w:ilvl="2" w:tplc="0409001B">
      <w:start w:val="1"/>
      <w:numFmt w:val="lowerRoman"/>
      <w:lvlText w:val="%3."/>
      <w:lvlJc w:val="right"/>
      <w:pPr>
        <w:ind w:left="2162" w:hanging="420"/>
      </w:pPr>
    </w:lvl>
    <w:lvl w:ilvl="3" w:tplc="0409000F">
      <w:start w:val="1"/>
      <w:numFmt w:val="decimal"/>
      <w:lvlText w:val="%4."/>
      <w:lvlJc w:val="left"/>
      <w:pPr>
        <w:ind w:left="2582" w:hanging="420"/>
      </w:pPr>
    </w:lvl>
    <w:lvl w:ilvl="4" w:tplc="04090019">
      <w:start w:val="1"/>
      <w:numFmt w:val="lowerLetter"/>
      <w:lvlText w:val="%5)"/>
      <w:lvlJc w:val="left"/>
      <w:pPr>
        <w:ind w:left="3002" w:hanging="420"/>
      </w:pPr>
    </w:lvl>
    <w:lvl w:ilvl="5" w:tplc="0409001B">
      <w:start w:val="1"/>
      <w:numFmt w:val="lowerRoman"/>
      <w:lvlText w:val="%6."/>
      <w:lvlJc w:val="right"/>
      <w:pPr>
        <w:ind w:left="3422" w:hanging="420"/>
      </w:pPr>
    </w:lvl>
    <w:lvl w:ilvl="6" w:tplc="0409000F">
      <w:start w:val="1"/>
      <w:numFmt w:val="decimal"/>
      <w:lvlText w:val="%7."/>
      <w:lvlJc w:val="left"/>
      <w:pPr>
        <w:ind w:left="3842" w:hanging="420"/>
      </w:pPr>
    </w:lvl>
    <w:lvl w:ilvl="7" w:tplc="04090019">
      <w:start w:val="1"/>
      <w:numFmt w:val="lowerLetter"/>
      <w:lvlText w:val="%8)"/>
      <w:lvlJc w:val="left"/>
      <w:pPr>
        <w:ind w:left="4262" w:hanging="420"/>
      </w:pPr>
    </w:lvl>
    <w:lvl w:ilvl="8" w:tplc="0409001B">
      <w:start w:val="1"/>
      <w:numFmt w:val="lowerRoman"/>
      <w:lvlText w:val="%9."/>
      <w:lvlJc w:val="right"/>
      <w:pPr>
        <w:ind w:left="4682" w:hanging="420"/>
      </w:pPr>
    </w:lvl>
  </w:abstractNum>
  <w:abstractNum w:abstractNumId="189" w15:restartNumberingAfterBreak="0">
    <w:nsid w:val="7E9607EA"/>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0" w15:restartNumberingAfterBreak="0">
    <w:nsid w:val="7EF71D46"/>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1" w15:restartNumberingAfterBreak="0">
    <w:nsid w:val="7F2328D7"/>
    <w:multiLevelType w:val="hybridMultilevel"/>
    <w:tmpl w:val="E86292F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2" w15:restartNumberingAfterBreak="0">
    <w:nsid w:val="7F2E528B"/>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3" w15:restartNumberingAfterBreak="0">
    <w:nsid w:val="7F8855EB"/>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4" w15:restartNumberingAfterBreak="0">
    <w:nsid w:val="7FCE4934"/>
    <w:multiLevelType w:val="hybridMultilevel"/>
    <w:tmpl w:val="D9F08C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5" w15:restartNumberingAfterBreak="0">
    <w:nsid w:val="7FD152C9"/>
    <w:multiLevelType w:val="hybridMultilevel"/>
    <w:tmpl w:val="4510C3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5"/>
  </w:num>
  <w:num w:numId="2">
    <w:abstractNumId w:val="179"/>
  </w:num>
  <w:num w:numId="3">
    <w:abstractNumId w:val="166"/>
  </w:num>
  <w:num w:numId="4">
    <w:abstractNumId w:val="185"/>
  </w:num>
  <w:num w:numId="5">
    <w:abstractNumId w:val="113"/>
  </w:num>
  <w:num w:numId="6">
    <w:abstractNumId w:val="39"/>
  </w:num>
  <w:num w:numId="7">
    <w:abstractNumId w:val="18"/>
  </w:num>
  <w:num w:numId="8">
    <w:abstractNumId w:val="15"/>
  </w:num>
  <w:num w:numId="9">
    <w:abstractNumId w:val="141"/>
  </w:num>
  <w:num w:numId="10">
    <w:abstractNumId w:val="26"/>
  </w:num>
  <w:num w:numId="11">
    <w:abstractNumId w:val="68"/>
  </w:num>
  <w:num w:numId="12">
    <w:abstractNumId w:val="1"/>
  </w:num>
  <w:num w:numId="13">
    <w:abstractNumId w:val="133"/>
  </w:num>
  <w:num w:numId="14">
    <w:abstractNumId w:val="43"/>
  </w:num>
  <w:num w:numId="15">
    <w:abstractNumId w:val="103"/>
  </w:num>
  <w:num w:numId="16">
    <w:abstractNumId w:val="143"/>
  </w:num>
  <w:num w:numId="17">
    <w:abstractNumId w:val="148"/>
  </w:num>
  <w:num w:numId="18">
    <w:abstractNumId w:val="94"/>
  </w:num>
  <w:num w:numId="19">
    <w:abstractNumId w:val="84"/>
  </w:num>
  <w:num w:numId="20">
    <w:abstractNumId w:val="155"/>
  </w:num>
  <w:num w:numId="21">
    <w:abstractNumId w:val="2"/>
    <w:lvlOverride w:ilvl="0">
      <w:startOverride w:val="1"/>
    </w:lvlOverride>
    <w:lvlOverride w:ilvl="1"/>
    <w:lvlOverride w:ilvl="2"/>
    <w:lvlOverride w:ilvl="3"/>
    <w:lvlOverride w:ilvl="4"/>
    <w:lvlOverride w:ilvl="5"/>
    <w:lvlOverride w:ilvl="6"/>
    <w:lvlOverride w:ilvl="7"/>
    <w:lvlOverride w:ilvl="8"/>
  </w:num>
  <w:num w:numId="22">
    <w:abstractNumId w:val="16"/>
  </w:num>
  <w:num w:numId="23">
    <w:abstractNumId w:val="136"/>
    <w:lvlOverride w:ilvl="0">
      <w:startOverride w:val="1"/>
    </w:lvlOverride>
    <w:lvlOverride w:ilvl="1"/>
    <w:lvlOverride w:ilvl="2"/>
    <w:lvlOverride w:ilvl="3"/>
    <w:lvlOverride w:ilvl="4"/>
    <w:lvlOverride w:ilvl="5"/>
    <w:lvlOverride w:ilvl="6"/>
    <w:lvlOverride w:ilvl="7"/>
    <w:lvlOverride w:ilvl="8"/>
  </w:num>
  <w:num w:numId="24">
    <w:abstractNumId w:val="191"/>
  </w:num>
  <w:num w:numId="25">
    <w:abstractNumId w:val="123"/>
  </w:num>
  <w:num w:numId="26">
    <w:abstractNumId w:val="125"/>
  </w:num>
  <w:num w:numId="27">
    <w:abstractNumId w:val="147"/>
  </w:num>
  <w:num w:numId="28">
    <w:abstractNumId w:val="63"/>
  </w:num>
  <w:num w:numId="29">
    <w:abstractNumId w:val="5"/>
  </w:num>
  <w:num w:numId="30">
    <w:abstractNumId w:val="154"/>
  </w:num>
  <w:num w:numId="31">
    <w:abstractNumId w:val="75"/>
  </w:num>
  <w:num w:numId="32">
    <w:abstractNumId w:val="69"/>
  </w:num>
  <w:num w:numId="33">
    <w:abstractNumId w:val="101"/>
  </w:num>
  <w:num w:numId="34">
    <w:abstractNumId w:val="54"/>
  </w:num>
  <w:num w:numId="35">
    <w:abstractNumId w:val="97"/>
  </w:num>
  <w:num w:numId="36">
    <w:abstractNumId w:val="131"/>
  </w:num>
  <w:num w:numId="37">
    <w:abstractNumId w:val="20"/>
  </w:num>
  <w:num w:numId="38">
    <w:abstractNumId w:val="132"/>
  </w:num>
  <w:num w:numId="39">
    <w:abstractNumId w:val="111"/>
  </w:num>
  <w:num w:numId="40">
    <w:abstractNumId w:val="21"/>
  </w:num>
  <w:num w:numId="41">
    <w:abstractNumId w:val="180"/>
  </w:num>
  <w:num w:numId="42">
    <w:abstractNumId w:val="184"/>
  </w:num>
  <w:num w:numId="43">
    <w:abstractNumId w:val="106"/>
  </w:num>
  <w:num w:numId="44">
    <w:abstractNumId w:val="108"/>
  </w:num>
  <w:num w:numId="45">
    <w:abstractNumId w:val="128"/>
  </w:num>
  <w:num w:numId="46">
    <w:abstractNumId w:val="60"/>
  </w:num>
  <w:num w:numId="47">
    <w:abstractNumId w:val="102"/>
  </w:num>
  <w:num w:numId="48">
    <w:abstractNumId w:val="81"/>
  </w:num>
  <w:num w:numId="49">
    <w:abstractNumId w:val="42"/>
  </w:num>
  <w:num w:numId="50">
    <w:abstractNumId w:val="65"/>
  </w:num>
  <w:num w:numId="51">
    <w:abstractNumId w:val="8"/>
  </w:num>
  <w:num w:numId="52">
    <w:abstractNumId w:val="135"/>
  </w:num>
  <w:num w:numId="53">
    <w:abstractNumId w:val="57"/>
  </w:num>
  <w:num w:numId="54">
    <w:abstractNumId w:val="6"/>
  </w:num>
  <w:num w:numId="55">
    <w:abstractNumId w:val="195"/>
  </w:num>
  <w:num w:numId="56">
    <w:abstractNumId w:val="91"/>
  </w:num>
  <w:num w:numId="57">
    <w:abstractNumId w:val="0"/>
  </w:num>
  <w:num w:numId="58">
    <w:abstractNumId w:val="61"/>
  </w:num>
  <w:num w:numId="59">
    <w:abstractNumId w:val="134"/>
  </w:num>
  <w:num w:numId="60">
    <w:abstractNumId w:val="27"/>
  </w:num>
  <w:num w:numId="61">
    <w:abstractNumId w:val="109"/>
  </w:num>
  <w:num w:numId="62">
    <w:abstractNumId w:val="71"/>
  </w:num>
  <w:num w:numId="63">
    <w:abstractNumId w:val="175"/>
  </w:num>
  <w:num w:numId="64">
    <w:abstractNumId w:val="88"/>
  </w:num>
  <w:num w:numId="65">
    <w:abstractNumId w:val="181"/>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86"/>
  </w:num>
  <w:num w:numId="6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2"/>
  </w:num>
  <w:num w:numId="98">
    <w:abstractNumId w:val="51"/>
  </w:num>
  <w:num w:numId="99">
    <w:abstractNumId w:val="107"/>
  </w:num>
  <w:num w:numId="100">
    <w:abstractNumId w:val="25"/>
  </w:num>
  <w:num w:numId="101">
    <w:abstractNumId w:val="173"/>
  </w:num>
  <w:num w:numId="102">
    <w:abstractNumId w:val="117"/>
  </w:num>
  <w:num w:numId="103">
    <w:abstractNumId w:val="115"/>
  </w:num>
  <w:num w:numId="104">
    <w:abstractNumId w:val="129"/>
  </w:num>
  <w:num w:numId="105">
    <w:abstractNumId w:val="161"/>
  </w:num>
  <w:num w:numId="106">
    <w:abstractNumId w:val="36"/>
  </w:num>
  <w:num w:numId="107">
    <w:abstractNumId w:val="163"/>
  </w:num>
  <w:num w:numId="108">
    <w:abstractNumId w:val="193"/>
  </w:num>
  <w:num w:numId="109">
    <w:abstractNumId w:val="95"/>
  </w:num>
  <w:num w:numId="110">
    <w:abstractNumId w:val="140"/>
  </w:num>
  <w:num w:numId="111">
    <w:abstractNumId w:val="126"/>
  </w:num>
  <w:num w:numId="112">
    <w:abstractNumId w:val="52"/>
  </w:num>
  <w:num w:numId="113">
    <w:abstractNumId w:val="79"/>
  </w:num>
  <w:num w:numId="114">
    <w:abstractNumId w:val="74"/>
  </w:num>
  <w:num w:numId="115">
    <w:abstractNumId w:val="152"/>
  </w:num>
  <w:num w:numId="116">
    <w:abstractNumId w:val="144"/>
  </w:num>
  <w:num w:numId="117">
    <w:abstractNumId w:val="22"/>
  </w:num>
  <w:num w:numId="118">
    <w:abstractNumId w:val="17"/>
  </w:num>
  <w:num w:numId="119">
    <w:abstractNumId w:val="90"/>
  </w:num>
  <w:num w:numId="120">
    <w:abstractNumId w:val="190"/>
  </w:num>
  <w:num w:numId="121">
    <w:abstractNumId w:val="174"/>
  </w:num>
  <w:num w:numId="122">
    <w:abstractNumId w:val="120"/>
  </w:num>
  <w:num w:numId="123">
    <w:abstractNumId w:val="118"/>
  </w:num>
  <w:num w:numId="124">
    <w:abstractNumId w:val="114"/>
  </w:num>
  <w:num w:numId="125">
    <w:abstractNumId w:val="93"/>
  </w:num>
  <w:num w:numId="126">
    <w:abstractNumId w:val="76"/>
  </w:num>
  <w:num w:numId="127">
    <w:abstractNumId w:val="14"/>
  </w:num>
  <w:num w:numId="128">
    <w:abstractNumId w:val="171"/>
  </w:num>
  <w:num w:numId="129">
    <w:abstractNumId w:val="55"/>
  </w:num>
  <w:num w:numId="130">
    <w:abstractNumId w:val="35"/>
  </w:num>
  <w:num w:numId="131">
    <w:abstractNumId w:val="19"/>
  </w:num>
  <w:num w:numId="132">
    <w:abstractNumId w:val="119"/>
  </w:num>
  <w:num w:numId="133">
    <w:abstractNumId w:val="82"/>
  </w:num>
  <w:num w:numId="134">
    <w:abstractNumId w:val="29"/>
  </w:num>
  <w:num w:numId="135">
    <w:abstractNumId w:val="105"/>
  </w:num>
  <w:num w:numId="136">
    <w:abstractNumId w:val="137"/>
  </w:num>
  <w:num w:numId="137">
    <w:abstractNumId w:val="34"/>
  </w:num>
  <w:num w:numId="138">
    <w:abstractNumId w:val="127"/>
  </w:num>
  <w:num w:numId="139">
    <w:abstractNumId w:val="192"/>
  </w:num>
  <w:num w:numId="140">
    <w:abstractNumId w:val="121"/>
  </w:num>
  <w:num w:numId="141">
    <w:abstractNumId w:val="85"/>
  </w:num>
  <w:num w:numId="142">
    <w:abstractNumId w:val="178"/>
  </w:num>
  <w:num w:numId="143">
    <w:abstractNumId w:val="164"/>
  </w:num>
  <w:num w:numId="144">
    <w:abstractNumId w:val="30"/>
  </w:num>
  <w:num w:numId="145">
    <w:abstractNumId w:val="56"/>
  </w:num>
  <w:num w:numId="146">
    <w:abstractNumId w:val="194"/>
  </w:num>
  <w:num w:numId="147">
    <w:abstractNumId w:val="130"/>
  </w:num>
  <w:num w:numId="148">
    <w:abstractNumId w:val="53"/>
  </w:num>
  <w:num w:numId="149">
    <w:abstractNumId w:val="168"/>
  </w:num>
  <w:num w:numId="150">
    <w:abstractNumId w:val="13"/>
  </w:num>
  <w:num w:numId="151">
    <w:abstractNumId w:val="11"/>
  </w:num>
  <w:num w:numId="152">
    <w:abstractNumId w:val="72"/>
  </w:num>
  <w:num w:numId="153">
    <w:abstractNumId w:val="142"/>
  </w:num>
  <w:num w:numId="154">
    <w:abstractNumId w:val="23"/>
  </w:num>
  <w:num w:numId="155">
    <w:abstractNumId w:val="3"/>
  </w:num>
  <w:num w:numId="156">
    <w:abstractNumId w:val="177"/>
  </w:num>
  <w:num w:numId="157">
    <w:abstractNumId w:val="167"/>
  </w:num>
  <w:num w:numId="158">
    <w:abstractNumId w:val="87"/>
  </w:num>
  <w:num w:numId="159">
    <w:abstractNumId w:val="9"/>
  </w:num>
  <w:num w:numId="160">
    <w:abstractNumId w:val="151"/>
  </w:num>
  <w:num w:numId="161">
    <w:abstractNumId w:val="37"/>
  </w:num>
  <w:num w:numId="162">
    <w:abstractNumId w:val="183"/>
  </w:num>
  <w:num w:numId="163">
    <w:abstractNumId w:val="122"/>
  </w:num>
  <w:num w:numId="164">
    <w:abstractNumId w:val="12"/>
  </w:num>
  <w:num w:numId="165">
    <w:abstractNumId w:val="48"/>
  </w:num>
  <w:num w:numId="166">
    <w:abstractNumId w:val="31"/>
  </w:num>
  <w:num w:numId="167">
    <w:abstractNumId w:val="169"/>
  </w:num>
  <w:num w:numId="168">
    <w:abstractNumId w:val="139"/>
  </w:num>
  <w:num w:numId="169">
    <w:abstractNumId w:val="146"/>
  </w:num>
  <w:num w:numId="170">
    <w:abstractNumId w:val="170"/>
  </w:num>
  <w:num w:numId="171">
    <w:abstractNumId w:val="124"/>
  </w:num>
  <w:num w:numId="172">
    <w:abstractNumId w:val="58"/>
  </w:num>
  <w:num w:numId="173">
    <w:abstractNumId w:val="10"/>
  </w:num>
  <w:num w:numId="174">
    <w:abstractNumId w:val="32"/>
  </w:num>
  <w:num w:numId="175">
    <w:abstractNumId w:val="47"/>
  </w:num>
  <w:num w:numId="176">
    <w:abstractNumId w:val="28"/>
  </w:num>
  <w:num w:numId="177">
    <w:abstractNumId w:val="182"/>
  </w:num>
  <w:num w:numId="178">
    <w:abstractNumId w:val="158"/>
  </w:num>
  <w:num w:numId="179">
    <w:abstractNumId w:val="24"/>
  </w:num>
  <w:num w:numId="180">
    <w:abstractNumId w:val="70"/>
  </w:num>
  <w:num w:numId="181">
    <w:abstractNumId w:val="172"/>
  </w:num>
  <w:num w:numId="182">
    <w:abstractNumId w:val="189"/>
  </w:num>
  <w:num w:numId="183">
    <w:abstractNumId w:val="89"/>
  </w:num>
  <w:num w:numId="184">
    <w:abstractNumId w:val="92"/>
  </w:num>
  <w:num w:numId="185">
    <w:abstractNumId w:val="33"/>
  </w:num>
  <w:num w:numId="186">
    <w:abstractNumId w:val="99"/>
  </w:num>
  <w:num w:numId="187">
    <w:abstractNumId w:val="100"/>
  </w:num>
  <w:num w:numId="188">
    <w:abstractNumId w:val="86"/>
  </w:num>
  <w:num w:numId="189">
    <w:abstractNumId w:val="83"/>
  </w:num>
  <w:num w:numId="190">
    <w:abstractNumId w:val="59"/>
  </w:num>
  <w:num w:numId="191">
    <w:abstractNumId w:val="112"/>
  </w:num>
  <w:num w:numId="192">
    <w:abstractNumId w:val="44"/>
  </w:num>
  <w:num w:numId="193">
    <w:abstractNumId w:val="179"/>
  </w:num>
  <w:num w:numId="194">
    <w:abstractNumId w:val="179"/>
  </w:num>
  <w:num w:numId="195">
    <w:abstractNumId w:val="179"/>
  </w:num>
  <w:num w:numId="196">
    <w:abstractNumId w:val="179"/>
  </w:num>
  <w:num w:numId="197">
    <w:abstractNumId w:val="179"/>
  </w:num>
  <w:num w:numId="198">
    <w:abstractNumId w:val="179"/>
  </w:num>
  <w:num w:numId="199">
    <w:abstractNumId w:val="179"/>
  </w:num>
  <w:num w:numId="200">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79"/>
  </w:num>
  <w:num w:numId="202">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79"/>
  </w:num>
  <w:num w:numId="204">
    <w:abstractNumId w:val="179"/>
  </w:num>
  <w:num w:numId="205">
    <w:abstractNumId w:val="179"/>
  </w:num>
  <w:num w:numId="206">
    <w:abstractNumId w:val="179"/>
  </w:num>
  <w:num w:numId="207">
    <w:abstractNumId w:val="150"/>
  </w:num>
  <w:num w:numId="208">
    <w:abstractNumId w:val="156"/>
  </w:num>
  <w:num w:numId="209">
    <w:abstractNumId w:val="187"/>
  </w:num>
  <w:num w:numId="210">
    <w:abstractNumId w:val="66"/>
  </w:num>
  <w:num w:numId="211">
    <w:abstractNumId w:val="66"/>
  </w:num>
  <w:numIdMacAtCleanup w:val="2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xh">
    <w15:presenceInfo w15:providerId="None" w15:userId="cx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5E4"/>
    <w:rsid w:val="00002B23"/>
    <w:rsid w:val="000055CA"/>
    <w:rsid w:val="00007BA9"/>
    <w:rsid w:val="000147D6"/>
    <w:rsid w:val="000158EC"/>
    <w:rsid w:val="000168DF"/>
    <w:rsid w:val="00017F6B"/>
    <w:rsid w:val="0002367B"/>
    <w:rsid w:val="0002400F"/>
    <w:rsid w:val="000247CF"/>
    <w:rsid w:val="00026DFB"/>
    <w:rsid w:val="000317B9"/>
    <w:rsid w:val="000333AA"/>
    <w:rsid w:val="00033EA5"/>
    <w:rsid w:val="00043C06"/>
    <w:rsid w:val="00045154"/>
    <w:rsid w:val="0004537E"/>
    <w:rsid w:val="000453FB"/>
    <w:rsid w:val="00045DA9"/>
    <w:rsid w:val="00045E4D"/>
    <w:rsid w:val="0004705E"/>
    <w:rsid w:val="000475E9"/>
    <w:rsid w:val="00047D87"/>
    <w:rsid w:val="00047E5D"/>
    <w:rsid w:val="00055F93"/>
    <w:rsid w:val="00057327"/>
    <w:rsid w:val="0005776C"/>
    <w:rsid w:val="00057CCA"/>
    <w:rsid w:val="0006034E"/>
    <w:rsid w:val="00060B1C"/>
    <w:rsid w:val="000622B8"/>
    <w:rsid w:val="000659AD"/>
    <w:rsid w:val="00073E5F"/>
    <w:rsid w:val="000741CC"/>
    <w:rsid w:val="00074384"/>
    <w:rsid w:val="00075023"/>
    <w:rsid w:val="00075B84"/>
    <w:rsid w:val="00077707"/>
    <w:rsid w:val="00077764"/>
    <w:rsid w:val="0008271D"/>
    <w:rsid w:val="0008322D"/>
    <w:rsid w:val="00086582"/>
    <w:rsid w:val="00086588"/>
    <w:rsid w:val="0009129E"/>
    <w:rsid w:val="0009132C"/>
    <w:rsid w:val="00094B59"/>
    <w:rsid w:val="000958D7"/>
    <w:rsid w:val="000964B8"/>
    <w:rsid w:val="000A1011"/>
    <w:rsid w:val="000A2163"/>
    <w:rsid w:val="000A2838"/>
    <w:rsid w:val="000A35D4"/>
    <w:rsid w:val="000A3CE1"/>
    <w:rsid w:val="000A793C"/>
    <w:rsid w:val="000B3373"/>
    <w:rsid w:val="000B7701"/>
    <w:rsid w:val="000C18D9"/>
    <w:rsid w:val="000C1F99"/>
    <w:rsid w:val="000C5072"/>
    <w:rsid w:val="000C5EDE"/>
    <w:rsid w:val="000C5F73"/>
    <w:rsid w:val="000D0B38"/>
    <w:rsid w:val="000D1B41"/>
    <w:rsid w:val="000D221C"/>
    <w:rsid w:val="000D2B69"/>
    <w:rsid w:val="000D2FCD"/>
    <w:rsid w:val="000D5453"/>
    <w:rsid w:val="000D6A45"/>
    <w:rsid w:val="000E0B34"/>
    <w:rsid w:val="000E3D11"/>
    <w:rsid w:val="000E4879"/>
    <w:rsid w:val="000E59B9"/>
    <w:rsid w:val="000E6AEB"/>
    <w:rsid w:val="000E7CDF"/>
    <w:rsid w:val="000E7D20"/>
    <w:rsid w:val="000F0076"/>
    <w:rsid w:val="000F0E76"/>
    <w:rsid w:val="000F1E92"/>
    <w:rsid w:val="000F3D1F"/>
    <w:rsid w:val="000F4F24"/>
    <w:rsid w:val="000F7BFD"/>
    <w:rsid w:val="0010141D"/>
    <w:rsid w:val="00101B1E"/>
    <w:rsid w:val="00101F53"/>
    <w:rsid w:val="00103F4D"/>
    <w:rsid w:val="00105D98"/>
    <w:rsid w:val="00112C8E"/>
    <w:rsid w:val="00115A6C"/>
    <w:rsid w:val="00116A6E"/>
    <w:rsid w:val="00116F1E"/>
    <w:rsid w:val="0011703E"/>
    <w:rsid w:val="001204FA"/>
    <w:rsid w:val="00126C20"/>
    <w:rsid w:val="00127711"/>
    <w:rsid w:val="0013035A"/>
    <w:rsid w:val="00130DEC"/>
    <w:rsid w:val="00132930"/>
    <w:rsid w:val="0013684C"/>
    <w:rsid w:val="00136C11"/>
    <w:rsid w:val="00136D4D"/>
    <w:rsid w:val="001376C1"/>
    <w:rsid w:val="001406C5"/>
    <w:rsid w:val="001412E6"/>
    <w:rsid w:val="0014212C"/>
    <w:rsid w:val="00142673"/>
    <w:rsid w:val="00142C79"/>
    <w:rsid w:val="00143FBD"/>
    <w:rsid w:val="00144EE2"/>
    <w:rsid w:val="001455C5"/>
    <w:rsid w:val="0015172B"/>
    <w:rsid w:val="00151F42"/>
    <w:rsid w:val="00152B82"/>
    <w:rsid w:val="00152F51"/>
    <w:rsid w:val="001553BF"/>
    <w:rsid w:val="0015556C"/>
    <w:rsid w:val="001576BC"/>
    <w:rsid w:val="00160E88"/>
    <w:rsid w:val="00161CB6"/>
    <w:rsid w:val="00162AF7"/>
    <w:rsid w:val="00162E63"/>
    <w:rsid w:val="001648E3"/>
    <w:rsid w:val="00170B28"/>
    <w:rsid w:val="00171F3E"/>
    <w:rsid w:val="0017519C"/>
    <w:rsid w:val="00175347"/>
    <w:rsid w:val="001766C6"/>
    <w:rsid w:val="00177C6E"/>
    <w:rsid w:val="00180991"/>
    <w:rsid w:val="00181BFE"/>
    <w:rsid w:val="0018280D"/>
    <w:rsid w:val="00182D88"/>
    <w:rsid w:val="00183765"/>
    <w:rsid w:val="0018712A"/>
    <w:rsid w:val="00190363"/>
    <w:rsid w:val="00194DA6"/>
    <w:rsid w:val="001955AC"/>
    <w:rsid w:val="00197147"/>
    <w:rsid w:val="001A0108"/>
    <w:rsid w:val="001A0BDB"/>
    <w:rsid w:val="001A18DC"/>
    <w:rsid w:val="001A3001"/>
    <w:rsid w:val="001A4B4A"/>
    <w:rsid w:val="001A541C"/>
    <w:rsid w:val="001A6908"/>
    <w:rsid w:val="001A6F11"/>
    <w:rsid w:val="001A7616"/>
    <w:rsid w:val="001A7E07"/>
    <w:rsid w:val="001B136D"/>
    <w:rsid w:val="001B1A4C"/>
    <w:rsid w:val="001B3ECC"/>
    <w:rsid w:val="001B4833"/>
    <w:rsid w:val="001B4B62"/>
    <w:rsid w:val="001B6EE3"/>
    <w:rsid w:val="001B7C9F"/>
    <w:rsid w:val="001B7E0B"/>
    <w:rsid w:val="001C1043"/>
    <w:rsid w:val="001C3086"/>
    <w:rsid w:val="001C70EA"/>
    <w:rsid w:val="001D22B7"/>
    <w:rsid w:val="001D24E2"/>
    <w:rsid w:val="001D29B9"/>
    <w:rsid w:val="001D3DDD"/>
    <w:rsid w:val="001D6DBD"/>
    <w:rsid w:val="001D6EBD"/>
    <w:rsid w:val="001E1ADB"/>
    <w:rsid w:val="001E29A3"/>
    <w:rsid w:val="001E4655"/>
    <w:rsid w:val="001E5DE8"/>
    <w:rsid w:val="001E6D92"/>
    <w:rsid w:val="001E7843"/>
    <w:rsid w:val="001E7DCC"/>
    <w:rsid w:val="001F23BB"/>
    <w:rsid w:val="001F3178"/>
    <w:rsid w:val="001F568B"/>
    <w:rsid w:val="001F5E32"/>
    <w:rsid w:val="001F7168"/>
    <w:rsid w:val="0020369B"/>
    <w:rsid w:val="00211FA5"/>
    <w:rsid w:val="0021420F"/>
    <w:rsid w:val="002148AD"/>
    <w:rsid w:val="00214FCA"/>
    <w:rsid w:val="00215E09"/>
    <w:rsid w:val="00216E1B"/>
    <w:rsid w:val="002179D8"/>
    <w:rsid w:val="00220484"/>
    <w:rsid w:val="0022089C"/>
    <w:rsid w:val="00221C4E"/>
    <w:rsid w:val="002247D1"/>
    <w:rsid w:val="00225C48"/>
    <w:rsid w:val="00225E63"/>
    <w:rsid w:val="00226504"/>
    <w:rsid w:val="0023060B"/>
    <w:rsid w:val="00231C33"/>
    <w:rsid w:val="00232765"/>
    <w:rsid w:val="00235911"/>
    <w:rsid w:val="00235E65"/>
    <w:rsid w:val="00240CF3"/>
    <w:rsid w:val="00243EB8"/>
    <w:rsid w:val="0024451A"/>
    <w:rsid w:val="00244A67"/>
    <w:rsid w:val="00253678"/>
    <w:rsid w:val="00256E77"/>
    <w:rsid w:val="00264404"/>
    <w:rsid w:val="002655F2"/>
    <w:rsid w:val="00265E01"/>
    <w:rsid w:val="002661A8"/>
    <w:rsid w:val="00266DD5"/>
    <w:rsid w:val="002676EB"/>
    <w:rsid w:val="00271068"/>
    <w:rsid w:val="002738AB"/>
    <w:rsid w:val="00274659"/>
    <w:rsid w:val="00276A85"/>
    <w:rsid w:val="00276E58"/>
    <w:rsid w:val="0028026A"/>
    <w:rsid w:val="00280EB9"/>
    <w:rsid w:val="00280ECD"/>
    <w:rsid w:val="002813A4"/>
    <w:rsid w:val="00281A14"/>
    <w:rsid w:val="00282EAC"/>
    <w:rsid w:val="002830F1"/>
    <w:rsid w:val="00283456"/>
    <w:rsid w:val="002834DA"/>
    <w:rsid w:val="00283A7B"/>
    <w:rsid w:val="00283BE1"/>
    <w:rsid w:val="00284F66"/>
    <w:rsid w:val="00286DCE"/>
    <w:rsid w:val="00290B57"/>
    <w:rsid w:val="00293208"/>
    <w:rsid w:val="002940F7"/>
    <w:rsid w:val="00294CBB"/>
    <w:rsid w:val="00294ED3"/>
    <w:rsid w:val="00294F85"/>
    <w:rsid w:val="00295B47"/>
    <w:rsid w:val="0029625A"/>
    <w:rsid w:val="00297059"/>
    <w:rsid w:val="0029755B"/>
    <w:rsid w:val="00297725"/>
    <w:rsid w:val="002A0DF3"/>
    <w:rsid w:val="002A1DA8"/>
    <w:rsid w:val="002A2513"/>
    <w:rsid w:val="002A3049"/>
    <w:rsid w:val="002A5013"/>
    <w:rsid w:val="002A7141"/>
    <w:rsid w:val="002B6664"/>
    <w:rsid w:val="002C044D"/>
    <w:rsid w:val="002C3338"/>
    <w:rsid w:val="002C3E0D"/>
    <w:rsid w:val="002C5B4F"/>
    <w:rsid w:val="002C5B69"/>
    <w:rsid w:val="002C6F87"/>
    <w:rsid w:val="002C7A63"/>
    <w:rsid w:val="002D0AEA"/>
    <w:rsid w:val="002E093B"/>
    <w:rsid w:val="002E0960"/>
    <w:rsid w:val="002E0C92"/>
    <w:rsid w:val="002E3556"/>
    <w:rsid w:val="002E6455"/>
    <w:rsid w:val="002E6D98"/>
    <w:rsid w:val="002F2C3D"/>
    <w:rsid w:val="002F39F1"/>
    <w:rsid w:val="002F4C1B"/>
    <w:rsid w:val="002F7869"/>
    <w:rsid w:val="002F7DF2"/>
    <w:rsid w:val="00304B70"/>
    <w:rsid w:val="003054C6"/>
    <w:rsid w:val="0030602C"/>
    <w:rsid w:val="00306F55"/>
    <w:rsid w:val="00310714"/>
    <w:rsid w:val="00310D64"/>
    <w:rsid w:val="00310E0E"/>
    <w:rsid w:val="003128E3"/>
    <w:rsid w:val="00312D81"/>
    <w:rsid w:val="00313859"/>
    <w:rsid w:val="003143F7"/>
    <w:rsid w:val="00316ABC"/>
    <w:rsid w:val="00316B6D"/>
    <w:rsid w:val="003173B0"/>
    <w:rsid w:val="00317E79"/>
    <w:rsid w:val="003235AF"/>
    <w:rsid w:val="0032370B"/>
    <w:rsid w:val="003274B4"/>
    <w:rsid w:val="003309E0"/>
    <w:rsid w:val="00333215"/>
    <w:rsid w:val="00336C2E"/>
    <w:rsid w:val="0033744C"/>
    <w:rsid w:val="00340E73"/>
    <w:rsid w:val="00341796"/>
    <w:rsid w:val="00342730"/>
    <w:rsid w:val="00344CA5"/>
    <w:rsid w:val="00346253"/>
    <w:rsid w:val="0034639D"/>
    <w:rsid w:val="003464EA"/>
    <w:rsid w:val="00350315"/>
    <w:rsid w:val="00350FFD"/>
    <w:rsid w:val="003542C4"/>
    <w:rsid w:val="00356BAB"/>
    <w:rsid w:val="003604BD"/>
    <w:rsid w:val="003617EB"/>
    <w:rsid w:val="00364C76"/>
    <w:rsid w:val="00365F10"/>
    <w:rsid w:val="00367990"/>
    <w:rsid w:val="0037011E"/>
    <w:rsid w:val="003705BA"/>
    <w:rsid w:val="00370B26"/>
    <w:rsid w:val="00374309"/>
    <w:rsid w:val="003776E9"/>
    <w:rsid w:val="00377F18"/>
    <w:rsid w:val="003800FE"/>
    <w:rsid w:val="00380184"/>
    <w:rsid w:val="003803A5"/>
    <w:rsid w:val="00380554"/>
    <w:rsid w:val="00384F82"/>
    <w:rsid w:val="003864D3"/>
    <w:rsid w:val="003876E7"/>
    <w:rsid w:val="00392FC1"/>
    <w:rsid w:val="003A036F"/>
    <w:rsid w:val="003A087F"/>
    <w:rsid w:val="003A0F0A"/>
    <w:rsid w:val="003A0FDC"/>
    <w:rsid w:val="003A2010"/>
    <w:rsid w:val="003A2732"/>
    <w:rsid w:val="003A29F1"/>
    <w:rsid w:val="003A2B72"/>
    <w:rsid w:val="003A6434"/>
    <w:rsid w:val="003A70AB"/>
    <w:rsid w:val="003A7714"/>
    <w:rsid w:val="003B10CD"/>
    <w:rsid w:val="003B13B3"/>
    <w:rsid w:val="003B1535"/>
    <w:rsid w:val="003B16CB"/>
    <w:rsid w:val="003B43F7"/>
    <w:rsid w:val="003B51C1"/>
    <w:rsid w:val="003B68AB"/>
    <w:rsid w:val="003B7AEB"/>
    <w:rsid w:val="003C130D"/>
    <w:rsid w:val="003C1C6B"/>
    <w:rsid w:val="003C379C"/>
    <w:rsid w:val="003C3F36"/>
    <w:rsid w:val="003C5385"/>
    <w:rsid w:val="003C5821"/>
    <w:rsid w:val="003C6CDC"/>
    <w:rsid w:val="003C6D5D"/>
    <w:rsid w:val="003D0520"/>
    <w:rsid w:val="003D0E2B"/>
    <w:rsid w:val="003D26A7"/>
    <w:rsid w:val="003D55E6"/>
    <w:rsid w:val="003D7E45"/>
    <w:rsid w:val="003E03FF"/>
    <w:rsid w:val="003E21C6"/>
    <w:rsid w:val="003E6400"/>
    <w:rsid w:val="003F2D28"/>
    <w:rsid w:val="003F3D0D"/>
    <w:rsid w:val="003F47B1"/>
    <w:rsid w:val="003F798B"/>
    <w:rsid w:val="00400475"/>
    <w:rsid w:val="004006AC"/>
    <w:rsid w:val="004023BB"/>
    <w:rsid w:val="004042BC"/>
    <w:rsid w:val="00404780"/>
    <w:rsid w:val="00410975"/>
    <w:rsid w:val="00410E9E"/>
    <w:rsid w:val="004115A4"/>
    <w:rsid w:val="004131E8"/>
    <w:rsid w:val="004144FC"/>
    <w:rsid w:val="00417855"/>
    <w:rsid w:val="00420AAA"/>
    <w:rsid w:val="00422587"/>
    <w:rsid w:val="004239E7"/>
    <w:rsid w:val="00423C30"/>
    <w:rsid w:val="00427353"/>
    <w:rsid w:val="00430EC7"/>
    <w:rsid w:val="00433BDF"/>
    <w:rsid w:val="004342F6"/>
    <w:rsid w:val="00434463"/>
    <w:rsid w:val="00437E0D"/>
    <w:rsid w:val="004412DC"/>
    <w:rsid w:val="00441BBF"/>
    <w:rsid w:val="00441E40"/>
    <w:rsid w:val="004422DB"/>
    <w:rsid w:val="00442762"/>
    <w:rsid w:val="0044373D"/>
    <w:rsid w:val="0044438E"/>
    <w:rsid w:val="00446AD3"/>
    <w:rsid w:val="00451BC8"/>
    <w:rsid w:val="00451E33"/>
    <w:rsid w:val="0045601A"/>
    <w:rsid w:val="00457140"/>
    <w:rsid w:val="00457B51"/>
    <w:rsid w:val="004615D7"/>
    <w:rsid w:val="00465964"/>
    <w:rsid w:val="00465C0F"/>
    <w:rsid w:val="0046651B"/>
    <w:rsid w:val="00470A40"/>
    <w:rsid w:val="00472702"/>
    <w:rsid w:val="0047345B"/>
    <w:rsid w:val="00473698"/>
    <w:rsid w:val="00474964"/>
    <w:rsid w:val="00475EC2"/>
    <w:rsid w:val="00482F3E"/>
    <w:rsid w:val="004838ED"/>
    <w:rsid w:val="0048558E"/>
    <w:rsid w:val="00487831"/>
    <w:rsid w:val="00487AE9"/>
    <w:rsid w:val="00487DAE"/>
    <w:rsid w:val="00487EDF"/>
    <w:rsid w:val="00492A1F"/>
    <w:rsid w:val="00492D12"/>
    <w:rsid w:val="00492E11"/>
    <w:rsid w:val="00492E5E"/>
    <w:rsid w:val="00493AD8"/>
    <w:rsid w:val="00493AFF"/>
    <w:rsid w:val="00494D03"/>
    <w:rsid w:val="00496923"/>
    <w:rsid w:val="004A1769"/>
    <w:rsid w:val="004A26F7"/>
    <w:rsid w:val="004A6DD8"/>
    <w:rsid w:val="004A6EBF"/>
    <w:rsid w:val="004B1C66"/>
    <w:rsid w:val="004B1C81"/>
    <w:rsid w:val="004B1C96"/>
    <w:rsid w:val="004B1CC4"/>
    <w:rsid w:val="004B2412"/>
    <w:rsid w:val="004B3FD8"/>
    <w:rsid w:val="004B55E4"/>
    <w:rsid w:val="004B66B0"/>
    <w:rsid w:val="004B674F"/>
    <w:rsid w:val="004B77E2"/>
    <w:rsid w:val="004B7870"/>
    <w:rsid w:val="004C1352"/>
    <w:rsid w:val="004C23E7"/>
    <w:rsid w:val="004C5BE2"/>
    <w:rsid w:val="004C673A"/>
    <w:rsid w:val="004C7CA0"/>
    <w:rsid w:val="004D1D1E"/>
    <w:rsid w:val="004D3F7E"/>
    <w:rsid w:val="004D502A"/>
    <w:rsid w:val="004D5B58"/>
    <w:rsid w:val="004D6817"/>
    <w:rsid w:val="004E02B0"/>
    <w:rsid w:val="004E13B0"/>
    <w:rsid w:val="004E2ED6"/>
    <w:rsid w:val="004E50C5"/>
    <w:rsid w:val="004E53F4"/>
    <w:rsid w:val="004E5DF9"/>
    <w:rsid w:val="004E6CA5"/>
    <w:rsid w:val="004E77DD"/>
    <w:rsid w:val="004F022F"/>
    <w:rsid w:val="004F2DA4"/>
    <w:rsid w:val="004F4440"/>
    <w:rsid w:val="004F47E4"/>
    <w:rsid w:val="004F498F"/>
    <w:rsid w:val="004F4E0A"/>
    <w:rsid w:val="00500798"/>
    <w:rsid w:val="0050290C"/>
    <w:rsid w:val="00503804"/>
    <w:rsid w:val="0051044B"/>
    <w:rsid w:val="00510821"/>
    <w:rsid w:val="0051124A"/>
    <w:rsid w:val="0051169F"/>
    <w:rsid w:val="00511DDB"/>
    <w:rsid w:val="0051255B"/>
    <w:rsid w:val="00514213"/>
    <w:rsid w:val="00517336"/>
    <w:rsid w:val="0051749E"/>
    <w:rsid w:val="0052004B"/>
    <w:rsid w:val="00520736"/>
    <w:rsid w:val="00521514"/>
    <w:rsid w:val="00521754"/>
    <w:rsid w:val="00522257"/>
    <w:rsid w:val="00522E2E"/>
    <w:rsid w:val="00524E17"/>
    <w:rsid w:val="00525203"/>
    <w:rsid w:val="00525901"/>
    <w:rsid w:val="0053147E"/>
    <w:rsid w:val="00531E25"/>
    <w:rsid w:val="00535B28"/>
    <w:rsid w:val="00536E00"/>
    <w:rsid w:val="00537EF4"/>
    <w:rsid w:val="0054320C"/>
    <w:rsid w:val="00544048"/>
    <w:rsid w:val="0054469E"/>
    <w:rsid w:val="0054582B"/>
    <w:rsid w:val="00546D6F"/>
    <w:rsid w:val="00550A3D"/>
    <w:rsid w:val="00552C0B"/>
    <w:rsid w:val="00552FF6"/>
    <w:rsid w:val="005530CB"/>
    <w:rsid w:val="00553503"/>
    <w:rsid w:val="0055438F"/>
    <w:rsid w:val="00555562"/>
    <w:rsid w:val="00555CB8"/>
    <w:rsid w:val="00555CFE"/>
    <w:rsid w:val="00556585"/>
    <w:rsid w:val="00563894"/>
    <w:rsid w:val="00565509"/>
    <w:rsid w:val="00566010"/>
    <w:rsid w:val="00574284"/>
    <w:rsid w:val="005849CD"/>
    <w:rsid w:val="00585D36"/>
    <w:rsid w:val="00587BA1"/>
    <w:rsid w:val="00591E2E"/>
    <w:rsid w:val="00592A57"/>
    <w:rsid w:val="005949D4"/>
    <w:rsid w:val="005960C4"/>
    <w:rsid w:val="005975C8"/>
    <w:rsid w:val="005A2C87"/>
    <w:rsid w:val="005A3784"/>
    <w:rsid w:val="005A58C6"/>
    <w:rsid w:val="005A62B9"/>
    <w:rsid w:val="005A62E4"/>
    <w:rsid w:val="005B181F"/>
    <w:rsid w:val="005B241C"/>
    <w:rsid w:val="005B3604"/>
    <w:rsid w:val="005B3AA8"/>
    <w:rsid w:val="005B3B96"/>
    <w:rsid w:val="005B66DD"/>
    <w:rsid w:val="005B70DF"/>
    <w:rsid w:val="005B73C4"/>
    <w:rsid w:val="005B7CFD"/>
    <w:rsid w:val="005C045D"/>
    <w:rsid w:val="005C1156"/>
    <w:rsid w:val="005C3CB4"/>
    <w:rsid w:val="005C590C"/>
    <w:rsid w:val="005C667F"/>
    <w:rsid w:val="005C6BD9"/>
    <w:rsid w:val="005C7F9C"/>
    <w:rsid w:val="005D28C9"/>
    <w:rsid w:val="005D2E9C"/>
    <w:rsid w:val="005D2F21"/>
    <w:rsid w:val="005E0204"/>
    <w:rsid w:val="005E0A36"/>
    <w:rsid w:val="005E104B"/>
    <w:rsid w:val="005E26E7"/>
    <w:rsid w:val="005E5D24"/>
    <w:rsid w:val="005E618E"/>
    <w:rsid w:val="005E6E89"/>
    <w:rsid w:val="005E7784"/>
    <w:rsid w:val="005F2326"/>
    <w:rsid w:val="005F36A3"/>
    <w:rsid w:val="005F5185"/>
    <w:rsid w:val="005F6459"/>
    <w:rsid w:val="005F795E"/>
    <w:rsid w:val="00600CE4"/>
    <w:rsid w:val="0060331C"/>
    <w:rsid w:val="00604647"/>
    <w:rsid w:val="00604AA5"/>
    <w:rsid w:val="00604AF7"/>
    <w:rsid w:val="00605557"/>
    <w:rsid w:val="006075FA"/>
    <w:rsid w:val="006079CA"/>
    <w:rsid w:val="00610D7A"/>
    <w:rsid w:val="00611CB4"/>
    <w:rsid w:val="006121E4"/>
    <w:rsid w:val="00615378"/>
    <w:rsid w:val="00616279"/>
    <w:rsid w:val="00621044"/>
    <w:rsid w:val="006218D6"/>
    <w:rsid w:val="0062302D"/>
    <w:rsid w:val="00626F36"/>
    <w:rsid w:val="00627009"/>
    <w:rsid w:val="006311C2"/>
    <w:rsid w:val="006331E1"/>
    <w:rsid w:val="00633BD4"/>
    <w:rsid w:val="006351D0"/>
    <w:rsid w:val="00635950"/>
    <w:rsid w:val="00635E93"/>
    <w:rsid w:val="006365C5"/>
    <w:rsid w:val="00640970"/>
    <w:rsid w:val="00642918"/>
    <w:rsid w:val="00642BAB"/>
    <w:rsid w:val="00643A20"/>
    <w:rsid w:val="00645E91"/>
    <w:rsid w:val="006476EA"/>
    <w:rsid w:val="006508D0"/>
    <w:rsid w:val="00652E83"/>
    <w:rsid w:val="00653AB3"/>
    <w:rsid w:val="00653D41"/>
    <w:rsid w:val="00655F0F"/>
    <w:rsid w:val="00661440"/>
    <w:rsid w:val="00661BB8"/>
    <w:rsid w:val="006630C6"/>
    <w:rsid w:val="00663DA5"/>
    <w:rsid w:val="006645C1"/>
    <w:rsid w:val="00666527"/>
    <w:rsid w:val="006665C9"/>
    <w:rsid w:val="0066702E"/>
    <w:rsid w:val="00667930"/>
    <w:rsid w:val="00672F65"/>
    <w:rsid w:val="00673AA9"/>
    <w:rsid w:val="00673C76"/>
    <w:rsid w:val="00674B35"/>
    <w:rsid w:val="00676279"/>
    <w:rsid w:val="00677786"/>
    <w:rsid w:val="00684D20"/>
    <w:rsid w:val="00684FC9"/>
    <w:rsid w:val="00685744"/>
    <w:rsid w:val="0068577C"/>
    <w:rsid w:val="00687A44"/>
    <w:rsid w:val="00692A0E"/>
    <w:rsid w:val="00692E07"/>
    <w:rsid w:val="0069353D"/>
    <w:rsid w:val="00696832"/>
    <w:rsid w:val="00696EA5"/>
    <w:rsid w:val="006A0150"/>
    <w:rsid w:val="006A0D31"/>
    <w:rsid w:val="006A3BE0"/>
    <w:rsid w:val="006A5395"/>
    <w:rsid w:val="006A571C"/>
    <w:rsid w:val="006B006D"/>
    <w:rsid w:val="006B0896"/>
    <w:rsid w:val="006B3B6C"/>
    <w:rsid w:val="006C2102"/>
    <w:rsid w:val="006C6CA6"/>
    <w:rsid w:val="006C7C02"/>
    <w:rsid w:val="006C7E03"/>
    <w:rsid w:val="006D27B5"/>
    <w:rsid w:val="006D4073"/>
    <w:rsid w:val="006D4669"/>
    <w:rsid w:val="006D5096"/>
    <w:rsid w:val="006D57DE"/>
    <w:rsid w:val="006E0E58"/>
    <w:rsid w:val="006E1A66"/>
    <w:rsid w:val="006E1D08"/>
    <w:rsid w:val="006E2151"/>
    <w:rsid w:val="006E2830"/>
    <w:rsid w:val="006E3F07"/>
    <w:rsid w:val="006E4042"/>
    <w:rsid w:val="006E45E9"/>
    <w:rsid w:val="006E4D93"/>
    <w:rsid w:val="006F0175"/>
    <w:rsid w:val="006F1D91"/>
    <w:rsid w:val="006F4CFF"/>
    <w:rsid w:val="006F6ADF"/>
    <w:rsid w:val="006F759A"/>
    <w:rsid w:val="00700542"/>
    <w:rsid w:val="007009C5"/>
    <w:rsid w:val="00702873"/>
    <w:rsid w:val="00702915"/>
    <w:rsid w:val="00704E18"/>
    <w:rsid w:val="00704EB2"/>
    <w:rsid w:val="00707053"/>
    <w:rsid w:val="007101CE"/>
    <w:rsid w:val="007105B3"/>
    <w:rsid w:val="00710D8D"/>
    <w:rsid w:val="00711522"/>
    <w:rsid w:val="0071455A"/>
    <w:rsid w:val="00714633"/>
    <w:rsid w:val="0071773F"/>
    <w:rsid w:val="007202A4"/>
    <w:rsid w:val="00720E12"/>
    <w:rsid w:val="007213AA"/>
    <w:rsid w:val="007216DC"/>
    <w:rsid w:val="0072418F"/>
    <w:rsid w:val="00724435"/>
    <w:rsid w:val="007253E2"/>
    <w:rsid w:val="007254CE"/>
    <w:rsid w:val="007304BE"/>
    <w:rsid w:val="007313A7"/>
    <w:rsid w:val="007320F0"/>
    <w:rsid w:val="00734EF4"/>
    <w:rsid w:val="007356DB"/>
    <w:rsid w:val="00735AA3"/>
    <w:rsid w:val="00736481"/>
    <w:rsid w:val="00740A65"/>
    <w:rsid w:val="007413D8"/>
    <w:rsid w:val="00741545"/>
    <w:rsid w:val="00743021"/>
    <w:rsid w:val="007440B4"/>
    <w:rsid w:val="00746933"/>
    <w:rsid w:val="0075032B"/>
    <w:rsid w:val="007505DB"/>
    <w:rsid w:val="007514CC"/>
    <w:rsid w:val="00752054"/>
    <w:rsid w:val="00753381"/>
    <w:rsid w:val="007533ED"/>
    <w:rsid w:val="00753770"/>
    <w:rsid w:val="00756B58"/>
    <w:rsid w:val="00764C33"/>
    <w:rsid w:val="00765967"/>
    <w:rsid w:val="00765D6B"/>
    <w:rsid w:val="00766ECD"/>
    <w:rsid w:val="00767AB9"/>
    <w:rsid w:val="00771D2F"/>
    <w:rsid w:val="00772407"/>
    <w:rsid w:val="0077700B"/>
    <w:rsid w:val="00784264"/>
    <w:rsid w:val="00784323"/>
    <w:rsid w:val="00784A49"/>
    <w:rsid w:val="007850FE"/>
    <w:rsid w:val="0079108A"/>
    <w:rsid w:val="00791B07"/>
    <w:rsid w:val="007922D9"/>
    <w:rsid w:val="007925D0"/>
    <w:rsid w:val="00793BAE"/>
    <w:rsid w:val="00794842"/>
    <w:rsid w:val="00794D49"/>
    <w:rsid w:val="00795892"/>
    <w:rsid w:val="0079668C"/>
    <w:rsid w:val="0079668F"/>
    <w:rsid w:val="00796F96"/>
    <w:rsid w:val="007A3E30"/>
    <w:rsid w:val="007A4106"/>
    <w:rsid w:val="007A458E"/>
    <w:rsid w:val="007A4786"/>
    <w:rsid w:val="007A64DB"/>
    <w:rsid w:val="007A6FA7"/>
    <w:rsid w:val="007A7405"/>
    <w:rsid w:val="007B4774"/>
    <w:rsid w:val="007B501E"/>
    <w:rsid w:val="007B5383"/>
    <w:rsid w:val="007B7E56"/>
    <w:rsid w:val="007C0A87"/>
    <w:rsid w:val="007C5475"/>
    <w:rsid w:val="007C54C7"/>
    <w:rsid w:val="007C7499"/>
    <w:rsid w:val="007C7F29"/>
    <w:rsid w:val="007D286A"/>
    <w:rsid w:val="007D3D71"/>
    <w:rsid w:val="007D454A"/>
    <w:rsid w:val="007D580C"/>
    <w:rsid w:val="007D59AE"/>
    <w:rsid w:val="007D70E4"/>
    <w:rsid w:val="007E060F"/>
    <w:rsid w:val="007E116E"/>
    <w:rsid w:val="007E28A9"/>
    <w:rsid w:val="007E4ECC"/>
    <w:rsid w:val="007E72B9"/>
    <w:rsid w:val="007E7C4C"/>
    <w:rsid w:val="007F1BEB"/>
    <w:rsid w:val="007F2538"/>
    <w:rsid w:val="007F7550"/>
    <w:rsid w:val="007F7A11"/>
    <w:rsid w:val="0080008D"/>
    <w:rsid w:val="00800243"/>
    <w:rsid w:val="00801314"/>
    <w:rsid w:val="00801403"/>
    <w:rsid w:val="00804E5D"/>
    <w:rsid w:val="0080628B"/>
    <w:rsid w:val="0081060C"/>
    <w:rsid w:val="00810D33"/>
    <w:rsid w:val="00810DD6"/>
    <w:rsid w:val="008111C0"/>
    <w:rsid w:val="00814288"/>
    <w:rsid w:val="008157A1"/>
    <w:rsid w:val="00815922"/>
    <w:rsid w:val="00815C8C"/>
    <w:rsid w:val="00815FF8"/>
    <w:rsid w:val="00820852"/>
    <w:rsid w:val="008220CB"/>
    <w:rsid w:val="00825FAF"/>
    <w:rsid w:val="008276F1"/>
    <w:rsid w:val="00827B97"/>
    <w:rsid w:val="00827CEB"/>
    <w:rsid w:val="00827F66"/>
    <w:rsid w:val="0083350E"/>
    <w:rsid w:val="008337BA"/>
    <w:rsid w:val="00835174"/>
    <w:rsid w:val="008359D1"/>
    <w:rsid w:val="00835A69"/>
    <w:rsid w:val="0083652D"/>
    <w:rsid w:val="0083704A"/>
    <w:rsid w:val="00837409"/>
    <w:rsid w:val="00837ED0"/>
    <w:rsid w:val="00841689"/>
    <w:rsid w:val="00841E4E"/>
    <w:rsid w:val="00841F89"/>
    <w:rsid w:val="00845B4A"/>
    <w:rsid w:val="00845BD3"/>
    <w:rsid w:val="00846059"/>
    <w:rsid w:val="00847B06"/>
    <w:rsid w:val="00850240"/>
    <w:rsid w:val="00854F72"/>
    <w:rsid w:val="00856B0B"/>
    <w:rsid w:val="0086051C"/>
    <w:rsid w:val="00860F40"/>
    <w:rsid w:val="00861724"/>
    <w:rsid w:val="00863451"/>
    <w:rsid w:val="0086555B"/>
    <w:rsid w:val="00867CF3"/>
    <w:rsid w:val="00870DCC"/>
    <w:rsid w:val="0087410F"/>
    <w:rsid w:val="008748CF"/>
    <w:rsid w:val="00881022"/>
    <w:rsid w:val="00881282"/>
    <w:rsid w:val="0088184B"/>
    <w:rsid w:val="00882EC3"/>
    <w:rsid w:val="00883767"/>
    <w:rsid w:val="00884459"/>
    <w:rsid w:val="0088467F"/>
    <w:rsid w:val="008857AC"/>
    <w:rsid w:val="0088683E"/>
    <w:rsid w:val="00886B7C"/>
    <w:rsid w:val="00886C66"/>
    <w:rsid w:val="00887EA3"/>
    <w:rsid w:val="00892ADA"/>
    <w:rsid w:val="008939E2"/>
    <w:rsid w:val="008A1146"/>
    <w:rsid w:val="008A146D"/>
    <w:rsid w:val="008A15EA"/>
    <w:rsid w:val="008A1DA7"/>
    <w:rsid w:val="008A450E"/>
    <w:rsid w:val="008A4E9E"/>
    <w:rsid w:val="008A5E5D"/>
    <w:rsid w:val="008A7053"/>
    <w:rsid w:val="008A7E87"/>
    <w:rsid w:val="008B1EE3"/>
    <w:rsid w:val="008B4A1D"/>
    <w:rsid w:val="008B79FC"/>
    <w:rsid w:val="008C0EAF"/>
    <w:rsid w:val="008C0FE2"/>
    <w:rsid w:val="008C10BA"/>
    <w:rsid w:val="008C160D"/>
    <w:rsid w:val="008C3CCB"/>
    <w:rsid w:val="008C3E1B"/>
    <w:rsid w:val="008C45BA"/>
    <w:rsid w:val="008C47ED"/>
    <w:rsid w:val="008C4831"/>
    <w:rsid w:val="008C5176"/>
    <w:rsid w:val="008C6A86"/>
    <w:rsid w:val="008D1375"/>
    <w:rsid w:val="008D1CEA"/>
    <w:rsid w:val="008D5EE0"/>
    <w:rsid w:val="008E2600"/>
    <w:rsid w:val="008E6A7B"/>
    <w:rsid w:val="008F0231"/>
    <w:rsid w:val="008F112A"/>
    <w:rsid w:val="008F1233"/>
    <w:rsid w:val="008F42CD"/>
    <w:rsid w:val="008F4651"/>
    <w:rsid w:val="008F5D8F"/>
    <w:rsid w:val="008F790C"/>
    <w:rsid w:val="00900041"/>
    <w:rsid w:val="009007FC"/>
    <w:rsid w:val="00901319"/>
    <w:rsid w:val="009015EF"/>
    <w:rsid w:val="00902D14"/>
    <w:rsid w:val="00902D9E"/>
    <w:rsid w:val="009038B3"/>
    <w:rsid w:val="00904992"/>
    <w:rsid w:val="009061A5"/>
    <w:rsid w:val="009144C4"/>
    <w:rsid w:val="00914A31"/>
    <w:rsid w:val="00914A47"/>
    <w:rsid w:val="0091740B"/>
    <w:rsid w:val="00917A97"/>
    <w:rsid w:val="00924BEE"/>
    <w:rsid w:val="00930331"/>
    <w:rsid w:val="00930461"/>
    <w:rsid w:val="00930E58"/>
    <w:rsid w:val="00931EEE"/>
    <w:rsid w:val="00933948"/>
    <w:rsid w:val="00934BE0"/>
    <w:rsid w:val="00940AA7"/>
    <w:rsid w:val="00941858"/>
    <w:rsid w:val="00943171"/>
    <w:rsid w:val="009448F6"/>
    <w:rsid w:val="00946D2F"/>
    <w:rsid w:val="0094713E"/>
    <w:rsid w:val="0094776F"/>
    <w:rsid w:val="00952E9E"/>
    <w:rsid w:val="009556A4"/>
    <w:rsid w:val="009557EF"/>
    <w:rsid w:val="009560AB"/>
    <w:rsid w:val="00957848"/>
    <w:rsid w:val="009608D4"/>
    <w:rsid w:val="00960A06"/>
    <w:rsid w:val="009620E2"/>
    <w:rsid w:val="00962C8F"/>
    <w:rsid w:val="00963B1C"/>
    <w:rsid w:val="00965295"/>
    <w:rsid w:val="00965E61"/>
    <w:rsid w:val="00966BF9"/>
    <w:rsid w:val="00972446"/>
    <w:rsid w:val="0097346D"/>
    <w:rsid w:val="009740AA"/>
    <w:rsid w:val="00974AA4"/>
    <w:rsid w:val="00976F08"/>
    <w:rsid w:val="00982ADB"/>
    <w:rsid w:val="00984391"/>
    <w:rsid w:val="009871C9"/>
    <w:rsid w:val="00987E4E"/>
    <w:rsid w:val="009925FF"/>
    <w:rsid w:val="009955FF"/>
    <w:rsid w:val="0099635A"/>
    <w:rsid w:val="0099703D"/>
    <w:rsid w:val="00997D10"/>
    <w:rsid w:val="009A0B03"/>
    <w:rsid w:val="009A126D"/>
    <w:rsid w:val="009A2BD9"/>
    <w:rsid w:val="009A2C2E"/>
    <w:rsid w:val="009A3DEB"/>
    <w:rsid w:val="009A4EA2"/>
    <w:rsid w:val="009A65C2"/>
    <w:rsid w:val="009A70DE"/>
    <w:rsid w:val="009B01CA"/>
    <w:rsid w:val="009B2011"/>
    <w:rsid w:val="009B22BE"/>
    <w:rsid w:val="009B252B"/>
    <w:rsid w:val="009B2A82"/>
    <w:rsid w:val="009B639D"/>
    <w:rsid w:val="009C1E54"/>
    <w:rsid w:val="009C367C"/>
    <w:rsid w:val="009C46F2"/>
    <w:rsid w:val="009C53D7"/>
    <w:rsid w:val="009C58D4"/>
    <w:rsid w:val="009C6056"/>
    <w:rsid w:val="009C6275"/>
    <w:rsid w:val="009C6680"/>
    <w:rsid w:val="009C6A43"/>
    <w:rsid w:val="009D0481"/>
    <w:rsid w:val="009D1E93"/>
    <w:rsid w:val="009D2223"/>
    <w:rsid w:val="009D2329"/>
    <w:rsid w:val="009D2D38"/>
    <w:rsid w:val="009D429C"/>
    <w:rsid w:val="009D44F5"/>
    <w:rsid w:val="009D767C"/>
    <w:rsid w:val="009E0A7A"/>
    <w:rsid w:val="009E6EE4"/>
    <w:rsid w:val="009F046D"/>
    <w:rsid w:val="009F074A"/>
    <w:rsid w:val="009F11A2"/>
    <w:rsid w:val="009F5B69"/>
    <w:rsid w:val="009F6740"/>
    <w:rsid w:val="009F6D83"/>
    <w:rsid w:val="009F7EBA"/>
    <w:rsid w:val="009F7F52"/>
    <w:rsid w:val="00A00E3C"/>
    <w:rsid w:val="00A0497B"/>
    <w:rsid w:val="00A05125"/>
    <w:rsid w:val="00A072DA"/>
    <w:rsid w:val="00A077EE"/>
    <w:rsid w:val="00A15985"/>
    <w:rsid w:val="00A17479"/>
    <w:rsid w:val="00A17D72"/>
    <w:rsid w:val="00A21806"/>
    <w:rsid w:val="00A229C5"/>
    <w:rsid w:val="00A25660"/>
    <w:rsid w:val="00A261A6"/>
    <w:rsid w:val="00A336B8"/>
    <w:rsid w:val="00A337C2"/>
    <w:rsid w:val="00A3402B"/>
    <w:rsid w:val="00A40D95"/>
    <w:rsid w:val="00A41867"/>
    <w:rsid w:val="00A42D48"/>
    <w:rsid w:val="00A441B6"/>
    <w:rsid w:val="00A45D16"/>
    <w:rsid w:val="00A45F3D"/>
    <w:rsid w:val="00A462B6"/>
    <w:rsid w:val="00A52F9A"/>
    <w:rsid w:val="00A53375"/>
    <w:rsid w:val="00A56839"/>
    <w:rsid w:val="00A577B2"/>
    <w:rsid w:val="00A609AF"/>
    <w:rsid w:val="00A6123E"/>
    <w:rsid w:val="00A61820"/>
    <w:rsid w:val="00A61C7A"/>
    <w:rsid w:val="00A64D0E"/>
    <w:rsid w:val="00A6618C"/>
    <w:rsid w:val="00A67E4B"/>
    <w:rsid w:val="00A70BAD"/>
    <w:rsid w:val="00A71BB3"/>
    <w:rsid w:val="00A71EFC"/>
    <w:rsid w:val="00A734D2"/>
    <w:rsid w:val="00A76417"/>
    <w:rsid w:val="00A76D70"/>
    <w:rsid w:val="00A778DA"/>
    <w:rsid w:val="00A808F3"/>
    <w:rsid w:val="00A81389"/>
    <w:rsid w:val="00A82AB2"/>
    <w:rsid w:val="00A839C7"/>
    <w:rsid w:val="00A85311"/>
    <w:rsid w:val="00A85BB2"/>
    <w:rsid w:val="00A90F18"/>
    <w:rsid w:val="00A9151C"/>
    <w:rsid w:val="00A91CA1"/>
    <w:rsid w:val="00A91E08"/>
    <w:rsid w:val="00A93A8C"/>
    <w:rsid w:val="00A951A4"/>
    <w:rsid w:val="00A9595F"/>
    <w:rsid w:val="00A962E4"/>
    <w:rsid w:val="00A964BB"/>
    <w:rsid w:val="00A97CD7"/>
    <w:rsid w:val="00AA0270"/>
    <w:rsid w:val="00AA1057"/>
    <w:rsid w:val="00AA22B4"/>
    <w:rsid w:val="00AA2DCF"/>
    <w:rsid w:val="00AA53FB"/>
    <w:rsid w:val="00AA6A25"/>
    <w:rsid w:val="00AA6F27"/>
    <w:rsid w:val="00AA7E6E"/>
    <w:rsid w:val="00AB02A1"/>
    <w:rsid w:val="00AB05DE"/>
    <w:rsid w:val="00AB0CF3"/>
    <w:rsid w:val="00AB1BE5"/>
    <w:rsid w:val="00AB51EE"/>
    <w:rsid w:val="00AB5206"/>
    <w:rsid w:val="00AC0EBC"/>
    <w:rsid w:val="00AC13B4"/>
    <w:rsid w:val="00AC1A0E"/>
    <w:rsid w:val="00AC2405"/>
    <w:rsid w:val="00AC2F6F"/>
    <w:rsid w:val="00AC323F"/>
    <w:rsid w:val="00AC41D8"/>
    <w:rsid w:val="00AC5B9F"/>
    <w:rsid w:val="00AD1E28"/>
    <w:rsid w:val="00AD472B"/>
    <w:rsid w:val="00AD4B7A"/>
    <w:rsid w:val="00AD552A"/>
    <w:rsid w:val="00AD5D72"/>
    <w:rsid w:val="00AD6C09"/>
    <w:rsid w:val="00AE0E35"/>
    <w:rsid w:val="00AE1FE9"/>
    <w:rsid w:val="00AE441C"/>
    <w:rsid w:val="00AE5A66"/>
    <w:rsid w:val="00AF2E55"/>
    <w:rsid w:val="00AF4E91"/>
    <w:rsid w:val="00AF6024"/>
    <w:rsid w:val="00AF6D2D"/>
    <w:rsid w:val="00B008DE"/>
    <w:rsid w:val="00B02A47"/>
    <w:rsid w:val="00B05693"/>
    <w:rsid w:val="00B06887"/>
    <w:rsid w:val="00B0690E"/>
    <w:rsid w:val="00B112A9"/>
    <w:rsid w:val="00B138C0"/>
    <w:rsid w:val="00B13CFB"/>
    <w:rsid w:val="00B13FF7"/>
    <w:rsid w:val="00B150F5"/>
    <w:rsid w:val="00B1521C"/>
    <w:rsid w:val="00B15E69"/>
    <w:rsid w:val="00B16FD9"/>
    <w:rsid w:val="00B20106"/>
    <w:rsid w:val="00B23BC0"/>
    <w:rsid w:val="00B24FF8"/>
    <w:rsid w:val="00B2569B"/>
    <w:rsid w:val="00B26314"/>
    <w:rsid w:val="00B2643D"/>
    <w:rsid w:val="00B31329"/>
    <w:rsid w:val="00B3133B"/>
    <w:rsid w:val="00B335EC"/>
    <w:rsid w:val="00B35916"/>
    <w:rsid w:val="00B41189"/>
    <w:rsid w:val="00B4125A"/>
    <w:rsid w:val="00B41D1E"/>
    <w:rsid w:val="00B465BF"/>
    <w:rsid w:val="00B46C3B"/>
    <w:rsid w:val="00B47980"/>
    <w:rsid w:val="00B53D79"/>
    <w:rsid w:val="00B54972"/>
    <w:rsid w:val="00B54E4F"/>
    <w:rsid w:val="00B55FAC"/>
    <w:rsid w:val="00B64C91"/>
    <w:rsid w:val="00B679FE"/>
    <w:rsid w:val="00B70B3C"/>
    <w:rsid w:val="00B74DA1"/>
    <w:rsid w:val="00B75AD5"/>
    <w:rsid w:val="00B769B1"/>
    <w:rsid w:val="00B81AEC"/>
    <w:rsid w:val="00B83356"/>
    <w:rsid w:val="00B84857"/>
    <w:rsid w:val="00B850D2"/>
    <w:rsid w:val="00B85ACE"/>
    <w:rsid w:val="00B876AE"/>
    <w:rsid w:val="00B913FF"/>
    <w:rsid w:val="00B92B06"/>
    <w:rsid w:val="00B95800"/>
    <w:rsid w:val="00B95A23"/>
    <w:rsid w:val="00B96A64"/>
    <w:rsid w:val="00B96CD6"/>
    <w:rsid w:val="00B97587"/>
    <w:rsid w:val="00BA1A75"/>
    <w:rsid w:val="00BA25E8"/>
    <w:rsid w:val="00BA2998"/>
    <w:rsid w:val="00BA4060"/>
    <w:rsid w:val="00BA586E"/>
    <w:rsid w:val="00BA65B6"/>
    <w:rsid w:val="00BB0943"/>
    <w:rsid w:val="00BB0BD7"/>
    <w:rsid w:val="00BB25D8"/>
    <w:rsid w:val="00BB3460"/>
    <w:rsid w:val="00BB37DB"/>
    <w:rsid w:val="00BB3A3A"/>
    <w:rsid w:val="00BB3CEF"/>
    <w:rsid w:val="00BB3DFB"/>
    <w:rsid w:val="00BB7CEC"/>
    <w:rsid w:val="00BC3A5B"/>
    <w:rsid w:val="00BC49C5"/>
    <w:rsid w:val="00BD4171"/>
    <w:rsid w:val="00BD6DE5"/>
    <w:rsid w:val="00BE15B8"/>
    <w:rsid w:val="00BE3454"/>
    <w:rsid w:val="00BE5870"/>
    <w:rsid w:val="00BE5B17"/>
    <w:rsid w:val="00BE6254"/>
    <w:rsid w:val="00BF250D"/>
    <w:rsid w:val="00BF4208"/>
    <w:rsid w:val="00BF4A3C"/>
    <w:rsid w:val="00BF4D78"/>
    <w:rsid w:val="00BF6114"/>
    <w:rsid w:val="00BF667D"/>
    <w:rsid w:val="00BF6846"/>
    <w:rsid w:val="00BF74F2"/>
    <w:rsid w:val="00C00ECD"/>
    <w:rsid w:val="00C01B34"/>
    <w:rsid w:val="00C01C97"/>
    <w:rsid w:val="00C020B3"/>
    <w:rsid w:val="00C04443"/>
    <w:rsid w:val="00C05869"/>
    <w:rsid w:val="00C05AA3"/>
    <w:rsid w:val="00C05B96"/>
    <w:rsid w:val="00C10E64"/>
    <w:rsid w:val="00C1144F"/>
    <w:rsid w:val="00C12C57"/>
    <w:rsid w:val="00C13E42"/>
    <w:rsid w:val="00C1472F"/>
    <w:rsid w:val="00C1616E"/>
    <w:rsid w:val="00C16557"/>
    <w:rsid w:val="00C1758F"/>
    <w:rsid w:val="00C20663"/>
    <w:rsid w:val="00C223BA"/>
    <w:rsid w:val="00C238AE"/>
    <w:rsid w:val="00C23AC3"/>
    <w:rsid w:val="00C26961"/>
    <w:rsid w:val="00C27648"/>
    <w:rsid w:val="00C3131C"/>
    <w:rsid w:val="00C32343"/>
    <w:rsid w:val="00C33BA5"/>
    <w:rsid w:val="00C33FF1"/>
    <w:rsid w:val="00C3518F"/>
    <w:rsid w:val="00C35DA4"/>
    <w:rsid w:val="00C35DF8"/>
    <w:rsid w:val="00C35ED6"/>
    <w:rsid w:val="00C3773C"/>
    <w:rsid w:val="00C4028A"/>
    <w:rsid w:val="00C40BB1"/>
    <w:rsid w:val="00C41C37"/>
    <w:rsid w:val="00C41FE7"/>
    <w:rsid w:val="00C4360E"/>
    <w:rsid w:val="00C43816"/>
    <w:rsid w:val="00C44310"/>
    <w:rsid w:val="00C455CD"/>
    <w:rsid w:val="00C461DD"/>
    <w:rsid w:val="00C463EC"/>
    <w:rsid w:val="00C51629"/>
    <w:rsid w:val="00C5437F"/>
    <w:rsid w:val="00C55610"/>
    <w:rsid w:val="00C569EA"/>
    <w:rsid w:val="00C600CB"/>
    <w:rsid w:val="00C61263"/>
    <w:rsid w:val="00C62832"/>
    <w:rsid w:val="00C659A4"/>
    <w:rsid w:val="00C6686E"/>
    <w:rsid w:val="00C668E1"/>
    <w:rsid w:val="00C67488"/>
    <w:rsid w:val="00C71E0D"/>
    <w:rsid w:val="00C742E2"/>
    <w:rsid w:val="00C8013E"/>
    <w:rsid w:val="00C80A2C"/>
    <w:rsid w:val="00C82F6D"/>
    <w:rsid w:val="00C83807"/>
    <w:rsid w:val="00C8469D"/>
    <w:rsid w:val="00C878D9"/>
    <w:rsid w:val="00C930E8"/>
    <w:rsid w:val="00C93963"/>
    <w:rsid w:val="00C949C6"/>
    <w:rsid w:val="00C960D9"/>
    <w:rsid w:val="00C970CB"/>
    <w:rsid w:val="00C97DD3"/>
    <w:rsid w:val="00CA1248"/>
    <w:rsid w:val="00CA3764"/>
    <w:rsid w:val="00CA3960"/>
    <w:rsid w:val="00CA55D9"/>
    <w:rsid w:val="00CA5A0C"/>
    <w:rsid w:val="00CA5B0F"/>
    <w:rsid w:val="00CA64F0"/>
    <w:rsid w:val="00CA6830"/>
    <w:rsid w:val="00CA6F75"/>
    <w:rsid w:val="00CB0B9E"/>
    <w:rsid w:val="00CB1B5D"/>
    <w:rsid w:val="00CB3337"/>
    <w:rsid w:val="00CB3958"/>
    <w:rsid w:val="00CB4A8F"/>
    <w:rsid w:val="00CB4CDC"/>
    <w:rsid w:val="00CB4F72"/>
    <w:rsid w:val="00CB5506"/>
    <w:rsid w:val="00CB6562"/>
    <w:rsid w:val="00CC1D9A"/>
    <w:rsid w:val="00CC1EF9"/>
    <w:rsid w:val="00CC2A63"/>
    <w:rsid w:val="00CC4D84"/>
    <w:rsid w:val="00CC4DA5"/>
    <w:rsid w:val="00CC56A4"/>
    <w:rsid w:val="00CC7723"/>
    <w:rsid w:val="00CC7803"/>
    <w:rsid w:val="00CD089A"/>
    <w:rsid w:val="00CD1DF2"/>
    <w:rsid w:val="00CD2148"/>
    <w:rsid w:val="00CD2D6A"/>
    <w:rsid w:val="00CD427D"/>
    <w:rsid w:val="00CD44F6"/>
    <w:rsid w:val="00CD7F89"/>
    <w:rsid w:val="00CE0557"/>
    <w:rsid w:val="00CE1218"/>
    <w:rsid w:val="00CE205C"/>
    <w:rsid w:val="00CE5223"/>
    <w:rsid w:val="00CE5E52"/>
    <w:rsid w:val="00CE626B"/>
    <w:rsid w:val="00CF0756"/>
    <w:rsid w:val="00CF07D1"/>
    <w:rsid w:val="00CF1400"/>
    <w:rsid w:val="00CF32E0"/>
    <w:rsid w:val="00CF3BB5"/>
    <w:rsid w:val="00CF46C1"/>
    <w:rsid w:val="00CF50B9"/>
    <w:rsid w:val="00D01506"/>
    <w:rsid w:val="00D019B5"/>
    <w:rsid w:val="00D02213"/>
    <w:rsid w:val="00D0397E"/>
    <w:rsid w:val="00D04260"/>
    <w:rsid w:val="00D04AC6"/>
    <w:rsid w:val="00D057AA"/>
    <w:rsid w:val="00D10287"/>
    <w:rsid w:val="00D130F8"/>
    <w:rsid w:val="00D14FD4"/>
    <w:rsid w:val="00D20875"/>
    <w:rsid w:val="00D22417"/>
    <w:rsid w:val="00D22757"/>
    <w:rsid w:val="00D229E1"/>
    <w:rsid w:val="00D24741"/>
    <w:rsid w:val="00D25EEC"/>
    <w:rsid w:val="00D306AB"/>
    <w:rsid w:val="00D3071A"/>
    <w:rsid w:val="00D324A7"/>
    <w:rsid w:val="00D3342D"/>
    <w:rsid w:val="00D334FA"/>
    <w:rsid w:val="00D3421C"/>
    <w:rsid w:val="00D35158"/>
    <w:rsid w:val="00D357BB"/>
    <w:rsid w:val="00D373B9"/>
    <w:rsid w:val="00D37EB3"/>
    <w:rsid w:val="00D40483"/>
    <w:rsid w:val="00D40CB7"/>
    <w:rsid w:val="00D44D2E"/>
    <w:rsid w:val="00D453ED"/>
    <w:rsid w:val="00D536C4"/>
    <w:rsid w:val="00D5492F"/>
    <w:rsid w:val="00D54C1A"/>
    <w:rsid w:val="00D556DD"/>
    <w:rsid w:val="00D55D10"/>
    <w:rsid w:val="00D563E6"/>
    <w:rsid w:val="00D60CEA"/>
    <w:rsid w:val="00D61B9C"/>
    <w:rsid w:val="00D61F56"/>
    <w:rsid w:val="00D629DF"/>
    <w:rsid w:val="00D62A09"/>
    <w:rsid w:val="00D62AB8"/>
    <w:rsid w:val="00D63BA3"/>
    <w:rsid w:val="00D64C9A"/>
    <w:rsid w:val="00D64EB4"/>
    <w:rsid w:val="00D64F54"/>
    <w:rsid w:val="00D65E89"/>
    <w:rsid w:val="00D67E65"/>
    <w:rsid w:val="00D707D9"/>
    <w:rsid w:val="00D72E9F"/>
    <w:rsid w:val="00D73CA9"/>
    <w:rsid w:val="00D7426E"/>
    <w:rsid w:val="00D74C80"/>
    <w:rsid w:val="00D7529D"/>
    <w:rsid w:val="00D835FD"/>
    <w:rsid w:val="00D91855"/>
    <w:rsid w:val="00D92B5F"/>
    <w:rsid w:val="00D93896"/>
    <w:rsid w:val="00D960F0"/>
    <w:rsid w:val="00D973E0"/>
    <w:rsid w:val="00D97C10"/>
    <w:rsid w:val="00DA0797"/>
    <w:rsid w:val="00DA137A"/>
    <w:rsid w:val="00DA145D"/>
    <w:rsid w:val="00DA5214"/>
    <w:rsid w:val="00DA6463"/>
    <w:rsid w:val="00DB0DC0"/>
    <w:rsid w:val="00DB3C2D"/>
    <w:rsid w:val="00DB4139"/>
    <w:rsid w:val="00DB66DA"/>
    <w:rsid w:val="00DC07D7"/>
    <w:rsid w:val="00DC3952"/>
    <w:rsid w:val="00DC56DF"/>
    <w:rsid w:val="00DD0B84"/>
    <w:rsid w:val="00DD17CE"/>
    <w:rsid w:val="00DD2061"/>
    <w:rsid w:val="00DD34D0"/>
    <w:rsid w:val="00DD3935"/>
    <w:rsid w:val="00DD7D39"/>
    <w:rsid w:val="00DE0863"/>
    <w:rsid w:val="00DE0C7B"/>
    <w:rsid w:val="00DE2E2F"/>
    <w:rsid w:val="00DE3AF1"/>
    <w:rsid w:val="00DF0FE8"/>
    <w:rsid w:val="00DF1184"/>
    <w:rsid w:val="00DF4BB3"/>
    <w:rsid w:val="00DF55F7"/>
    <w:rsid w:val="00DF5E9E"/>
    <w:rsid w:val="00DF6E2C"/>
    <w:rsid w:val="00DF6E2D"/>
    <w:rsid w:val="00DF6F8D"/>
    <w:rsid w:val="00DF73A6"/>
    <w:rsid w:val="00E003E7"/>
    <w:rsid w:val="00E00FE8"/>
    <w:rsid w:val="00E02019"/>
    <w:rsid w:val="00E023D0"/>
    <w:rsid w:val="00E02619"/>
    <w:rsid w:val="00E02E7E"/>
    <w:rsid w:val="00E04EC4"/>
    <w:rsid w:val="00E06F1A"/>
    <w:rsid w:val="00E101FA"/>
    <w:rsid w:val="00E12947"/>
    <w:rsid w:val="00E145BF"/>
    <w:rsid w:val="00E17A19"/>
    <w:rsid w:val="00E20FEF"/>
    <w:rsid w:val="00E21AD4"/>
    <w:rsid w:val="00E2228A"/>
    <w:rsid w:val="00E22CC4"/>
    <w:rsid w:val="00E22F18"/>
    <w:rsid w:val="00E2358D"/>
    <w:rsid w:val="00E2488D"/>
    <w:rsid w:val="00E24D93"/>
    <w:rsid w:val="00E25956"/>
    <w:rsid w:val="00E25E5F"/>
    <w:rsid w:val="00E273FD"/>
    <w:rsid w:val="00E32ABB"/>
    <w:rsid w:val="00E32E18"/>
    <w:rsid w:val="00E34658"/>
    <w:rsid w:val="00E35641"/>
    <w:rsid w:val="00E365DE"/>
    <w:rsid w:val="00E429A4"/>
    <w:rsid w:val="00E43754"/>
    <w:rsid w:val="00E443CC"/>
    <w:rsid w:val="00E45A2C"/>
    <w:rsid w:val="00E51B74"/>
    <w:rsid w:val="00E52358"/>
    <w:rsid w:val="00E5242E"/>
    <w:rsid w:val="00E5251A"/>
    <w:rsid w:val="00E54DC4"/>
    <w:rsid w:val="00E552A8"/>
    <w:rsid w:val="00E55F46"/>
    <w:rsid w:val="00E57223"/>
    <w:rsid w:val="00E57EA0"/>
    <w:rsid w:val="00E62C69"/>
    <w:rsid w:val="00E64253"/>
    <w:rsid w:val="00E66610"/>
    <w:rsid w:val="00E7135B"/>
    <w:rsid w:val="00E722B7"/>
    <w:rsid w:val="00E7317D"/>
    <w:rsid w:val="00E76A4A"/>
    <w:rsid w:val="00E76F5F"/>
    <w:rsid w:val="00E806D0"/>
    <w:rsid w:val="00E8159B"/>
    <w:rsid w:val="00E8520F"/>
    <w:rsid w:val="00E87D49"/>
    <w:rsid w:val="00E87E6D"/>
    <w:rsid w:val="00E9130D"/>
    <w:rsid w:val="00E91815"/>
    <w:rsid w:val="00E922F3"/>
    <w:rsid w:val="00E9294C"/>
    <w:rsid w:val="00E93088"/>
    <w:rsid w:val="00E9368D"/>
    <w:rsid w:val="00E94E8D"/>
    <w:rsid w:val="00E954EF"/>
    <w:rsid w:val="00E962F2"/>
    <w:rsid w:val="00E967BC"/>
    <w:rsid w:val="00E96915"/>
    <w:rsid w:val="00EA0BC4"/>
    <w:rsid w:val="00EA2CFA"/>
    <w:rsid w:val="00EA3BD6"/>
    <w:rsid w:val="00EA68AB"/>
    <w:rsid w:val="00EB01AE"/>
    <w:rsid w:val="00EB2AB4"/>
    <w:rsid w:val="00EB2FF3"/>
    <w:rsid w:val="00EB367A"/>
    <w:rsid w:val="00EB3A59"/>
    <w:rsid w:val="00EB6596"/>
    <w:rsid w:val="00EB7363"/>
    <w:rsid w:val="00EB7B28"/>
    <w:rsid w:val="00EC3182"/>
    <w:rsid w:val="00EC41F0"/>
    <w:rsid w:val="00EC41F7"/>
    <w:rsid w:val="00EC7619"/>
    <w:rsid w:val="00EC7CE0"/>
    <w:rsid w:val="00ED4BF7"/>
    <w:rsid w:val="00ED4E49"/>
    <w:rsid w:val="00ED563E"/>
    <w:rsid w:val="00ED623D"/>
    <w:rsid w:val="00ED6824"/>
    <w:rsid w:val="00ED7043"/>
    <w:rsid w:val="00EE0108"/>
    <w:rsid w:val="00EE171A"/>
    <w:rsid w:val="00EE34FE"/>
    <w:rsid w:val="00EE3C90"/>
    <w:rsid w:val="00EE5AD9"/>
    <w:rsid w:val="00EE6EC3"/>
    <w:rsid w:val="00EE6F7C"/>
    <w:rsid w:val="00EE77D2"/>
    <w:rsid w:val="00EE784A"/>
    <w:rsid w:val="00EE7CFC"/>
    <w:rsid w:val="00EF1AF8"/>
    <w:rsid w:val="00EF2473"/>
    <w:rsid w:val="00EF651A"/>
    <w:rsid w:val="00EF7629"/>
    <w:rsid w:val="00EF794B"/>
    <w:rsid w:val="00F01BA7"/>
    <w:rsid w:val="00F02D33"/>
    <w:rsid w:val="00F04ABB"/>
    <w:rsid w:val="00F0630C"/>
    <w:rsid w:val="00F0690C"/>
    <w:rsid w:val="00F06F6C"/>
    <w:rsid w:val="00F10170"/>
    <w:rsid w:val="00F13071"/>
    <w:rsid w:val="00F140B4"/>
    <w:rsid w:val="00F151A0"/>
    <w:rsid w:val="00F159F9"/>
    <w:rsid w:val="00F20E26"/>
    <w:rsid w:val="00F21009"/>
    <w:rsid w:val="00F238E3"/>
    <w:rsid w:val="00F2571D"/>
    <w:rsid w:val="00F25970"/>
    <w:rsid w:val="00F30CBB"/>
    <w:rsid w:val="00F33A0A"/>
    <w:rsid w:val="00F33B54"/>
    <w:rsid w:val="00F34112"/>
    <w:rsid w:val="00F3565A"/>
    <w:rsid w:val="00F35813"/>
    <w:rsid w:val="00F359DA"/>
    <w:rsid w:val="00F361EB"/>
    <w:rsid w:val="00F42BDF"/>
    <w:rsid w:val="00F445A9"/>
    <w:rsid w:val="00F4594A"/>
    <w:rsid w:val="00F46325"/>
    <w:rsid w:val="00F46CEC"/>
    <w:rsid w:val="00F51DD0"/>
    <w:rsid w:val="00F52510"/>
    <w:rsid w:val="00F541EC"/>
    <w:rsid w:val="00F54EF6"/>
    <w:rsid w:val="00F55598"/>
    <w:rsid w:val="00F56134"/>
    <w:rsid w:val="00F61161"/>
    <w:rsid w:val="00F6395B"/>
    <w:rsid w:val="00F67C17"/>
    <w:rsid w:val="00F704FB"/>
    <w:rsid w:val="00F70DCA"/>
    <w:rsid w:val="00F719C0"/>
    <w:rsid w:val="00F732F8"/>
    <w:rsid w:val="00F75930"/>
    <w:rsid w:val="00F770F5"/>
    <w:rsid w:val="00F77128"/>
    <w:rsid w:val="00F77F42"/>
    <w:rsid w:val="00F811E4"/>
    <w:rsid w:val="00F82EBD"/>
    <w:rsid w:val="00F83321"/>
    <w:rsid w:val="00F834CA"/>
    <w:rsid w:val="00F855CA"/>
    <w:rsid w:val="00F8723C"/>
    <w:rsid w:val="00F90260"/>
    <w:rsid w:val="00F91281"/>
    <w:rsid w:val="00F912B2"/>
    <w:rsid w:val="00F918F2"/>
    <w:rsid w:val="00F931B2"/>
    <w:rsid w:val="00F965E0"/>
    <w:rsid w:val="00F978FF"/>
    <w:rsid w:val="00FA2C34"/>
    <w:rsid w:val="00FA5685"/>
    <w:rsid w:val="00FA61E1"/>
    <w:rsid w:val="00FA777A"/>
    <w:rsid w:val="00FB0108"/>
    <w:rsid w:val="00FB0425"/>
    <w:rsid w:val="00FB0A8A"/>
    <w:rsid w:val="00FB1358"/>
    <w:rsid w:val="00FB178A"/>
    <w:rsid w:val="00FB449C"/>
    <w:rsid w:val="00FB46EE"/>
    <w:rsid w:val="00FB69DA"/>
    <w:rsid w:val="00FC2798"/>
    <w:rsid w:val="00FC3E54"/>
    <w:rsid w:val="00FC3FC5"/>
    <w:rsid w:val="00FC4F42"/>
    <w:rsid w:val="00FC5AA9"/>
    <w:rsid w:val="00FC6EDC"/>
    <w:rsid w:val="00FD0865"/>
    <w:rsid w:val="00FD12FC"/>
    <w:rsid w:val="00FD1E8F"/>
    <w:rsid w:val="00FD27A0"/>
    <w:rsid w:val="00FD2D56"/>
    <w:rsid w:val="00FD4A7B"/>
    <w:rsid w:val="00FD56C9"/>
    <w:rsid w:val="00FE151A"/>
    <w:rsid w:val="00FE3832"/>
    <w:rsid w:val="00FE53AC"/>
    <w:rsid w:val="00FE5D2D"/>
    <w:rsid w:val="00FE69AE"/>
    <w:rsid w:val="00FF2117"/>
    <w:rsid w:val="00FF2E45"/>
    <w:rsid w:val="00FF4223"/>
    <w:rsid w:val="00FF4766"/>
    <w:rsid w:val="00FF4EE5"/>
    <w:rsid w:val="00FF58AF"/>
    <w:rsid w:val="00FF5BE5"/>
    <w:rsid w:val="00FF6A39"/>
    <w:rsid w:val="00FF737C"/>
    <w:rsid w:val="00FF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6E59098"/>
  <w15:docId w15:val="{A080F2C8-0906-4592-A6BF-126D8A49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2A0E"/>
    <w:pPr>
      <w:widowControl w:val="0"/>
      <w:spacing w:line="300" w:lineRule="auto"/>
      <w:jc w:val="both"/>
    </w:pPr>
    <w:rPr>
      <w:rFonts w:ascii="宋体" w:eastAsia="仿宋_GB2312" w:hAnsi="宋体" w:cs="Times New Roman"/>
      <w:color w:val="000000"/>
      <w:kern w:val="0"/>
      <w:sz w:val="24"/>
      <w:szCs w:val="24"/>
    </w:rPr>
  </w:style>
  <w:style w:type="paragraph" w:styleId="1">
    <w:name w:val="heading 1"/>
    <w:aliases w:val="H1,标题一,Header1,h1,mxHeading1,第一章,LW1,第一部分,一级标题,??????????????????µÚ,第一章：标题 1,µÚÒ»ÕÂ£º±êÌâ 1,合同标题,heading 1,Heading 1 (NN),????????????µÚÒ»ÕÂ£º,PRTM Heading 1,Section Heading,PERSONNEL,Heading 0,prop,app heading 1,app heading 11,PIM 1,II+"/>
    <w:basedOn w:val="a"/>
    <w:next w:val="2"/>
    <w:link w:val="10"/>
    <w:qFormat/>
    <w:rsid w:val="004B1C96"/>
    <w:pPr>
      <w:keepNext/>
      <w:keepLines/>
      <w:numPr>
        <w:numId w:val="208"/>
      </w:numPr>
      <w:spacing w:before="312" w:after="100" w:afterAutospacing="1" w:line="360" w:lineRule="auto"/>
      <w:outlineLvl w:val="0"/>
    </w:pPr>
    <w:rPr>
      <w:rFonts w:ascii="Arial" w:eastAsia="宋体" w:hAnsi="Arial"/>
      <w:b/>
      <w:kern w:val="44"/>
      <w:sz w:val="44"/>
    </w:rPr>
  </w:style>
  <w:style w:type="paragraph" w:styleId="2">
    <w:name w:val="heading 2"/>
    <w:aliases w:val="二级标题,H2,h2,h21,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2nd level,Titre2,l2,Header 2,（x.x）,节,节 Char,二级标题 Char,第一节,LW2,第一章、章,节1,Tit"/>
    <w:basedOn w:val="a"/>
    <w:next w:val="a0"/>
    <w:link w:val="20"/>
    <w:qFormat/>
    <w:rsid w:val="004B1C96"/>
    <w:pPr>
      <w:keepNext/>
      <w:keepLines/>
      <w:numPr>
        <w:numId w:val="210"/>
      </w:numPr>
      <w:spacing w:before="120" w:after="100" w:afterAutospacing="1" w:line="360" w:lineRule="auto"/>
      <w:outlineLvl w:val="1"/>
    </w:pPr>
    <w:rPr>
      <w:rFonts w:ascii="Arial" w:eastAsia="黑体" w:hAnsi="Arial"/>
      <w:b/>
      <w:sz w:val="36"/>
    </w:rPr>
  </w:style>
  <w:style w:type="paragraph" w:styleId="3">
    <w:name w:val="heading 3"/>
    <w:aliases w:val="H3,h3,h31,3rd level,3rd level Char,一、,LW3,第一节、节,三级标题,sect1.2.3,Heading 3 - old,Map,H31,heading 3,l3,Table Attribute Heading,标题 1.1.1,Level 1 - 1,CT,Level 3 Head,level_3,PIM 3,小标题中,BOD 0,Bold Head,bh,ISO2,Head 3,HeadC,L3,prop3,3heading,l31"/>
    <w:basedOn w:val="a"/>
    <w:next w:val="a0"/>
    <w:link w:val="30"/>
    <w:qFormat/>
    <w:rsid w:val="004B1C96"/>
    <w:pPr>
      <w:keepNext/>
      <w:keepLines/>
      <w:numPr>
        <w:numId w:val="209"/>
      </w:numPr>
      <w:tabs>
        <w:tab w:val="left" w:pos="900"/>
      </w:tabs>
      <w:spacing w:before="25" w:after="100" w:afterAutospacing="1" w:line="360" w:lineRule="auto"/>
      <w:ind w:rightChars="100" w:right="100"/>
      <w:jc w:val="left"/>
      <w:outlineLvl w:val="2"/>
    </w:pPr>
    <w:rPr>
      <w:rFonts w:ascii="Arial" w:eastAsia="宋体" w:hAnsi="Arial"/>
      <w:b/>
      <w:sz w:val="30"/>
    </w:rPr>
  </w:style>
  <w:style w:type="paragraph" w:styleId="4">
    <w:name w:val="heading 4"/>
    <w:aliases w:val="H4,（一）、,一）、,LW4,一,四级标题,(一),1.1,1。1,Ref Heading 1,rh1,Heading sql,sect 1.2.3.4,h4,heading 4,4heading,PIM 4,Heading 4 - old Char,Heading 4 - old,H4 Char,H4 Char Char,Fab-4,T5,H41,H42,H43,H44,H45,H46,H47,H48,H49,H410,H411,H421,H431,H441,rh,H451,H461"/>
    <w:basedOn w:val="a"/>
    <w:next w:val="a0"/>
    <w:link w:val="40"/>
    <w:qFormat/>
    <w:rsid w:val="003C1C6B"/>
    <w:pPr>
      <w:keepNext/>
      <w:keepLines/>
      <w:tabs>
        <w:tab w:val="left" w:pos="900"/>
      </w:tabs>
      <w:spacing w:before="156" w:after="100" w:afterAutospacing="1" w:line="360" w:lineRule="auto"/>
      <w:outlineLvl w:val="3"/>
    </w:pPr>
    <w:rPr>
      <w:rFonts w:ascii="Arial" w:eastAsia="楷体" w:hAnsi="Arial"/>
      <w:b/>
    </w:rPr>
  </w:style>
  <w:style w:type="paragraph" w:styleId="5">
    <w:name w:val="heading 5"/>
    <w:aliases w:val="H5,五级标题,1、,标题 5，（一）,（一）,heading 5,5-zzte,mxHeading5,Level 3 - i,h5,PIM 5,Second Subheading,dash,ds,dd,Roman list,_Appen Let,_Appendix Letter"/>
    <w:basedOn w:val="a"/>
    <w:next w:val="a0"/>
    <w:link w:val="50"/>
    <w:qFormat/>
    <w:rsid w:val="00496923"/>
    <w:pPr>
      <w:keepNext/>
      <w:tabs>
        <w:tab w:val="left" w:pos="1050"/>
        <w:tab w:val="left" w:pos="1800"/>
      </w:tabs>
      <w:spacing w:before="50" w:after="100" w:afterAutospacing="1" w:line="360" w:lineRule="auto"/>
      <w:outlineLvl w:val="4"/>
    </w:pPr>
    <w:rPr>
      <w:rFonts w:ascii="Arial" w:hAnsi="Arial"/>
      <w:b/>
    </w:rPr>
  </w:style>
  <w:style w:type="paragraph" w:styleId="6">
    <w:name w:val="heading 6"/>
    <w:aliases w:val="标题 6，（1）,BOD 4,Legal Level 1.,_ChapNum,_ChapNumber"/>
    <w:basedOn w:val="a"/>
    <w:next w:val="a"/>
    <w:link w:val="60"/>
    <w:qFormat/>
    <w:rsid w:val="00496923"/>
    <w:pPr>
      <w:keepNext/>
      <w:keepLines/>
      <w:widowControl/>
      <w:tabs>
        <w:tab w:val="left" w:pos="1134"/>
      </w:tabs>
      <w:spacing w:before="120"/>
      <w:jc w:val="left"/>
      <w:outlineLvl w:val="5"/>
    </w:pPr>
  </w:style>
  <w:style w:type="paragraph" w:styleId="7">
    <w:name w:val="heading 7"/>
    <w:aliases w:val="标题 7，1、,H TIMES1,Legal Level 1.1."/>
    <w:basedOn w:val="a"/>
    <w:next w:val="a"/>
    <w:link w:val="70"/>
    <w:uiPriority w:val="99"/>
    <w:qFormat/>
    <w:rsid w:val="00496923"/>
    <w:pPr>
      <w:keepNext/>
      <w:keepLines/>
      <w:widowControl/>
      <w:spacing w:before="240" w:after="64" w:line="317" w:lineRule="auto"/>
      <w:jc w:val="left"/>
      <w:outlineLvl w:val="6"/>
    </w:pPr>
  </w:style>
  <w:style w:type="paragraph" w:styleId="8">
    <w:name w:val="heading 8"/>
    <w:aliases w:val="Legal Level 1.1.1."/>
    <w:basedOn w:val="a"/>
    <w:next w:val="a"/>
    <w:link w:val="80"/>
    <w:uiPriority w:val="99"/>
    <w:qFormat/>
    <w:rsid w:val="00496923"/>
    <w:pPr>
      <w:keepNext/>
      <w:keepLines/>
      <w:widowControl/>
      <w:spacing w:before="240" w:after="64" w:line="317" w:lineRule="auto"/>
      <w:jc w:val="left"/>
      <w:outlineLvl w:val="7"/>
    </w:pPr>
    <w:rPr>
      <w:rFonts w:ascii="Arial" w:hAnsi="Arial"/>
    </w:rPr>
  </w:style>
  <w:style w:type="paragraph" w:styleId="9">
    <w:name w:val="heading 9"/>
    <w:aliases w:val="Legal Level 1.1.1.1."/>
    <w:basedOn w:val="a"/>
    <w:next w:val="a"/>
    <w:link w:val="90"/>
    <w:uiPriority w:val="99"/>
    <w:qFormat/>
    <w:rsid w:val="00496923"/>
    <w:pPr>
      <w:keepNext/>
      <w:keepLines/>
      <w:widowControl/>
      <w:spacing w:before="240" w:after="64" w:line="317" w:lineRule="auto"/>
      <w:jc w:val="left"/>
      <w:outlineLvl w:val="8"/>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D1D1E"/>
    <w:pPr>
      <w:tabs>
        <w:tab w:val="center" w:pos="4153"/>
        <w:tab w:val="right" w:pos="8306"/>
      </w:tabs>
      <w:snapToGrid w:val="0"/>
      <w:jc w:val="center"/>
    </w:pPr>
    <w:rPr>
      <w:sz w:val="18"/>
      <w:szCs w:val="18"/>
    </w:rPr>
  </w:style>
  <w:style w:type="character" w:customStyle="1" w:styleId="a5">
    <w:name w:val="页眉 字符"/>
    <w:basedOn w:val="a1"/>
    <w:link w:val="a4"/>
    <w:uiPriority w:val="99"/>
    <w:rsid w:val="004D1D1E"/>
    <w:rPr>
      <w:rFonts w:ascii="宋体" w:eastAsia="仿宋_GB2312" w:hAnsi="宋体" w:cs="Times New Roman"/>
      <w:color w:val="000000"/>
      <w:kern w:val="0"/>
      <w:sz w:val="18"/>
      <w:szCs w:val="18"/>
    </w:rPr>
  </w:style>
  <w:style w:type="paragraph" w:styleId="a6">
    <w:name w:val="footer"/>
    <w:basedOn w:val="a"/>
    <w:link w:val="a7"/>
    <w:uiPriority w:val="99"/>
    <w:unhideWhenUsed/>
    <w:rsid w:val="00496923"/>
    <w:pPr>
      <w:tabs>
        <w:tab w:val="center" w:pos="4153"/>
        <w:tab w:val="right" w:pos="8306"/>
      </w:tabs>
      <w:snapToGrid w:val="0"/>
      <w:jc w:val="left"/>
    </w:pPr>
    <w:rPr>
      <w:sz w:val="18"/>
      <w:szCs w:val="18"/>
    </w:rPr>
  </w:style>
  <w:style w:type="character" w:customStyle="1" w:styleId="a7">
    <w:name w:val="页脚 字符"/>
    <w:basedOn w:val="a1"/>
    <w:link w:val="a6"/>
    <w:uiPriority w:val="99"/>
    <w:rsid w:val="00496923"/>
    <w:rPr>
      <w:sz w:val="18"/>
      <w:szCs w:val="18"/>
    </w:rPr>
  </w:style>
  <w:style w:type="character" w:customStyle="1" w:styleId="1Char">
    <w:name w:val="标题 1 Char"/>
    <w:aliases w:val="H1 Char1,标题一 Char1,Header1 Char1,h1 Char1,mxHeading1 Char1,第一章 Char1,LW1 Char1,第一部分 Char1,一级标题 Char1,??????????????????µÚ Char1,第一章：标题 1 Char1,µÚÒ»ÕÂ£º±êÌâ 1 Char1,合同标题 Char1,heading 1 Char1,Heading 1 (NN) Char1,????????????µÚÒ»ÕÂ£º Char1"/>
    <w:basedOn w:val="a1"/>
    <w:uiPriority w:val="9"/>
    <w:rsid w:val="00496923"/>
    <w:rPr>
      <w:rFonts w:ascii="宋体" w:eastAsia="仿宋_GB2312" w:hAnsi="宋体" w:cs="Times New Roman"/>
      <w:b/>
      <w:bCs/>
      <w:color w:val="000000"/>
      <w:kern w:val="44"/>
      <w:sz w:val="44"/>
      <w:szCs w:val="44"/>
    </w:rPr>
  </w:style>
  <w:style w:type="character" w:customStyle="1" w:styleId="20">
    <w:name w:val="标题 2 字符"/>
    <w:aliases w:val="二级标题 字符,H2 字符,h2 字符,h21 字符,子系统 字符,子系统1 字符,子系统2 字符,子系统3 字符,子系统4 字符,子系统11 字符,子系统21 字符,子系统31 字符,子系统5 字符,子系统12 字符,子系统22 字符,子系统32 字符,子系统6 字符,子系统13 字符,子系统23 字符,子系统33 字符,子系统7 字符,子系统14 字符,子系统24 字符,子系统34 字符,子系统8 字符,子系统15 字符,子系统25 字符,子系统35 字符,子系统9 字符,子 字符"/>
    <w:basedOn w:val="a1"/>
    <w:link w:val="2"/>
    <w:rsid w:val="004B1C96"/>
    <w:rPr>
      <w:rFonts w:ascii="Arial" w:eastAsia="黑体" w:hAnsi="Arial" w:cs="Times New Roman"/>
      <w:b/>
      <w:color w:val="000000"/>
      <w:kern w:val="0"/>
      <w:sz w:val="36"/>
      <w:szCs w:val="24"/>
    </w:rPr>
  </w:style>
  <w:style w:type="character" w:customStyle="1" w:styleId="3Char">
    <w:name w:val="标题 3 Char"/>
    <w:aliases w:val="H3 Char1,h3 Char1,h31 Char1,3rd level Char2,3rd level Char Char1,一、 Char1,LW3 Char1,第一节、节 Char1,三级标题 Char1,sect1.2.3 Char1,Heading 3 - old Char1,Map Char1,H31 Char1,heading 3 Char1,l3 Char1,Table Attribute Heading Char1,标题 1.1.1 Char1,CT Char"/>
    <w:basedOn w:val="a1"/>
    <w:uiPriority w:val="9"/>
    <w:semiHidden/>
    <w:rsid w:val="00496923"/>
    <w:rPr>
      <w:rFonts w:ascii="宋体" w:eastAsia="仿宋_GB2312" w:hAnsi="宋体" w:cs="Times New Roman"/>
      <w:b/>
      <w:bCs/>
      <w:color w:val="000000"/>
      <w:kern w:val="0"/>
      <w:sz w:val="32"/>
      <w:szCs w:val="32"/>
    </w:rPr>
  </w:style>
  <w:style w:type="character" w:customStyle="1" w:styleId="40">
    <w:name w:val="标题 4 字符"/>
    <w:aliases w:val="H4 字符,（一）、 字符,一）、 字符,LW4 字符,一 字符,四级标题 字符,(一) 字符,1.1 字符,1。1 字符,Ref Heading 1 字符,rh1 字符,Heading sql 字符,sect 1.2.3.4 字符,h4 字符,heading 4 字符,4heading 字符,PIM 4 字符,Heading 4 - old Char 字符,Heading 4 - old 字符,H4 Char 字符,H4 Char Char 字符,Fab-4 字符,T5 字符"/>
    <w:basedOn w:val="a1"/>
    <w:link w:val="4"/>
    <w:rsid w:val="003C1C6B"/>
    <w:rPr>
      <w:rFonts w:ascii="Arial" w:eastAsia="楷体" w:hAnsi="Arial" w:cs="Times New Roman"/>
      <w:b/>
      <w:color w:val="000000"/>
      <w:kern w:val="0"/>
      <w:sz w:val="24"/>
      <w:szCs w:val="24"/>
    </w:rPr>
  </w:style>
  <w:style w:type="character" w:customStyle="1" w:styleId="50">
    <w:name w:val="标题 5 字符"/>
    <w:aliases w:val="H5 字符,五级标题 字符,1、 字符,标题 5，（一） 字符,（一） 字符,heading 5 字符,5-zzte 字符,mxHeading5 字符,Level 3 - i 字符,h5 字符,PIM 5 字符,Second Subheading 字符,dash 字符,ds 字符,dd 字符,Roman list 字符,_Appen Let 字符,_Appendix Letter 字符"/>
    <w:basedOn w:val="a1"/>
    <w:link w:val="5"/>
    <w:rsid w:val="00496923"/>
    <w:rPr>
      <w:rFonts w:ascii="Arial" w:eastAsia="仿宋_GB2312" w:hAnsi="Arial" w:cs="Times New Roman"/>
      <w:b/>
      <w:color w:val="000000"/>
      <w:kern w:val="0"/>
      <w:sz w:val="24"/>
      <w:szCs w:val="24"/>
    </w:rPr>
  </w:style>
  <w:style w:type="character" w:customStyle="1" w:styleId="60">
    <w:name w:val="标题 6 字符"/>
    <w:aliases w:val="标题 6，（1） 字符,BOD 4 字符,Legal Level 1. 字符,_ChapNum 字符,_ChapNumber 字符"/>
    <w:basedOn w:val="a1"/>
    <w:link w:val="6"/>
    <w:rsid w:val="00496923"/>
    <w:rPr>
      <w:rFonts w:ascii="宋体" w:eastAsia="仿宋_GB2312" w:hAnsi="宋体" w:cs="Times New Roman"/>
      <w:color w:val="000000"/>
      <w:kern w:val="0"/>
      <w:sz w:val="24"/>
      <w:szCs w:val="24"/>
    </w:rPr>
  </w:style>
  <w:style w:type="character" w:customStyle="1" w:styleId="70">
    <w:name w:val="标题 7 字符"/>
    <w:aliases w:val="标题 7，1、 字符,H TIMES1 字符,Legal Level 1.1. 字符"/>
    <w:basedOn w:val="a1"/>
    <w:link w:val="7"/>
    <w:uiPriority w:val="99"/>
    <w:rsid w:val="00496923"/>
    <w:rPr>
      <w:rFonts w:ascii="宋体" w:eastAsia="仿宋_GB2312" w:hAnsi="宋体" w:cs="Times New Roman"/>
      <w:color w:val="000000"/>
      <w:kern w:val="0"/>
      <w:sz w:val="24"/>
      <w:szCs w:val="24"/>
    </w:rPr>
  </w:style>
  <w:style w:type="character" w:customStyle="1" w:styleId="80">
    <w:name w:val="标题 8 字符"/>
    <w:aliases w:val="Legal Level 1.1.1. 字符"/>
    <w:basedOn w:val="a1"/>
    <w:link w:val="8"/>
    <w:uiPriority w:val="99"/>
    <w:rsid w:val="00496923"/>
    <w:rPr>
      <w:rFonts w:ascii="Arial" w:eastAsia="仿宋_GB2312" w:hAnsi="Arial" w:cs="Times New Roman"/>
      <w:color w:val="000000"/>
      <w:kern w:val="0"/>
      <w:sz w:val="24"/>
      <w:szCs w:val="24"/>
    </w:rPr>
  </w:style>
  <w:style w:type="character" w:customStyle="1" w:styleId="90">
    <w:name w:val="标题 9 字符"/>
    <w:aliases w:val="Legal Level 1.1.1.1. 字符"/>
    <w:basedOn w:val="a1"/>
    <w:link w:val="9"/>
    <w:uiPriority w:val="99"/>
    <w:rsid w:val="00496923"/>
    <w:rPr>
      <w:rFonts w:ascii="Arial" w:eastAsia="仿宋_GB2312" w:hAnsi="Arial" w:cs="Times New Roman"/>
      <w:color w:val="000000"/>
      <w:kern w:val="0"/>
      <w:sz w:val="24"/>
      <w:szCs w:val="24"/>
    </w:rPr>
  </w:style>
  <w:style w:type="character" w:styleId="a8">
    <w:name w:val="Hyperlink"/>
    <w:basedOn w:val="a1"/>
    <w:uiPriority w:val="99"/>
    <w:rsid w:val="00496923"/>
    <w:rPr>
      <w:color w:val="0000FF"/>
      <w:u w:val="single"/>
    </w:rPr>
  </w:style>
  <w:style w:type="paragraph" w:styleId="a9">
    <w:name w:val="caption"/>
    <w:basedOn w:val="a"/>
    <w:next w:val="a"/>
    <w:link w:val="aa"/>
    <w:qFormat/>
    <w:rsid w:val="00496923"/>
    <w:pPr>
      <w:spacing w:line="380" w:lineRule="atLeast"/>
      <w:jc w:val="center"/>
    </w:pPr>
  </w:style>
  <w:style w:type="paragraph" w:styleId="21">
    <w:name w:val="toc 2"/>
    <w:basedOn w:val="a"/>
    <w:next w:val="a"/>
    <w:uiPriority w:val="39"/>
    <w:rsid w:val="00496923"/>
    <w:pPr>
      <w:ind w:left="210"/>
      <w:jc w:val="left"/>
    </w:pPr>
    <w:rPr>
      <w:smallCaps/>
      <w:sz w:val="20"/>
    </w:rPr>
  </w:style>
  <w:style w:type="paragraph" w:styleId="11">
    <w:name w:val="toc 1"/>
    <w:basedOn w:val="a"/>
    <w:next w:val="a"/>
    <w:uiPriority w:val="39"/>
    <w:rsid w:val="00496923"/>
    <w:pPr>
      <w:spacing w:before="120" w:after="120"/>
      <w:jc w:val="left"/>
    </w:pPr>
    <w:rPr>
      <w:b/>
      <w:caps/>
      <w:sz w:val="20"/>
    </w:rPr>
  </w:style>
  <w:style w:type="paragraph" w:customStyle="1" w:styleId="12">
    <w:name w:val="1"/>
    <w:basedOn w:val="a"/>
    <w:next w:val="a"/>
    <w:uiPriority w:val="99"/>
    <w:rsid w:val="00496923"/>
  </w:style>
  <w:style w:type="paragraph" w:styleId="31">
    <w:name w:val="toc 3"/>
    <w:basedOn w:val="a"/>
    <w:next w:val="a"/>
    <w:uiPriority w:val="39"/>
    <w:rsid w:val="00496923"/>
    <w:pPr>
      <w:ind w:left="420"/>
      <w:jc w:val="left"/>
    </w:pPr>
    <w:rPr>
      <w:i/>
      <w:sz w:val="20"/>
    </w:rPr>
  </w:style>
  <w:style w:type="paragraph" w:customStyle="1" w:styleId="CharCharCharCharCharCharChar">
    <w:name w:val="样式 正文缩进表正文正文非缩进正文非缩进 Char Char Char Char正文非缩进 Char Char Char..."/>
    <w:basedOn w:val="a0"/>
    <w:link w:val="CharCharCharCharCharCharCharChar"/>
    <w:qFormat/>
    <w:rsid w:val="00496923"/>
    <w:pPr>
      <w:spacing w:before="78" w:line="360" w:lineRule="auto"/>
      <w:ind w:firstLineChars="0" w:firstLine="0"/>
    </w:pPr>
    <w:rPr>
      <w:rFonts w:cs="宋体"/>
      <w:szCs w:val="20"/>
    </w:rPr>
  </w:style>
  <w:style w:type="character" w:customStyle="1" w:styleId="CharCharCharCharCharCharCharChar">
    <w:name w:val="样式 正文缩进表正文正文非缩进正文非缩进 Char Char Char Char正文非缩进 Char Char Char... Char"/>
    <w:basedOn w:val="a1"/>
    <w:link w:val="CharCharCharCharCharCharChar"/>
    <w:rsid w:val="00496923"/>
    <w:rPr>
      <w:rFonts w:ascii="宋体" w:eastAsia="仿宋_GB2312" w:hAnsi="宋体" w:cs="宋体"/>
      <w:color w:val="000000"/>
      <w:kern w:val="0"/>
      <w:sz w:val="24"/>
      <w:szCs w:val="20"/>
    </w:rPr>
  </w:style>
  <w:style w:type="character" w:customStyle="1" w:styleId="aa">
    <w:name w:val="题注 字符"/>
    <w:link w:val="a9"/>
    <w:locked/>
    <w:rsid w:val="00496923"/>
    <w:rPr>
      <w:rFonts w:ascii="宋体" w:eastAsia="仿宋_GB2312" w:hAnsi="宋体" w:cs="Times New Roman"/>
      <w:color w:val="000000"/>
      <w:kern w:val="0"/>
      <w:sz w:val="24"/>
      <w:szCs w:val="24"/>
    </w:rPr>
  </w:style>
  <w:style w:type="character" w:customStyle="1" w:styleId="30">
    <w:name w:val="标题 3 字符"/>
    <w:aliases w:val="H3 字符,h3 字符,h31 字符,3rd level 字符,3rd level Char 字符,一、 字符,LW3 字符,第一节、节 字符,三级标题 字符,sect1.2.3 字符,Heading 3 - old 字符,Map 字符,H31 字符,heading 3 字符,l3 字符,Table Attribute Heading 字符,标题 1.1.1 字符,Level 1 - 1 字符,CT 字符,Level 3 Head 字符,level_3 字符,PIM 3 字符"/>
    <w:basedOn w:val="a1"/>
    <w:link w:val="3"/>
    <w:rsid w:val="004B1C96"/>
    <w:rPr>
      <w:rFonts w:ascii="Arial" w:eastAsia="宋体" w:hAnsi="Arial" w:cs="Times New Roman"/>
      <w:b/>
      <w:color w:val="000000"/>
      <w:kern w:val="0"/>
      <w:sz w:val="30"/>
      <w:szCs w:val="24"/>
    </w:rPr>
  </w:style>
  <w:style w:type="character" w:customStyle="1" w:styleId="10">
    <w:name w:val="标题 1 字符"/>
    <w:aliases w:val="H1 字符,标题一 字符,Header1 字符,h1 字符,mxHeading1 字符,第一章 字符,LW1 字符,第一部分 字符,一级标题 字符,??????????????????µÚ 字符,第一章：标题 1 字符,µÚÒ»ÕÂ£º±êÌâ 1 字符,合同标题 字符,heading 1 字符,Heading 1 (NN) 字符,????????????µÚÒ»ÕÂ£º 字符,PRTM Heading 1 字符,Section Heading 字符,PERSONNEL 字符"/>
    <w:basedOn w:val="a1"/>
    <w:link w:val="1"/>
    <w:rsid w:val="004B1C96"/>
    <w:rPr>
      <w:rFonts w:ascii="Arial" w:eastAsia="宋体" w:hAnsi="Arial" w:cs="Times New Roman"/>
      <w:b/>
      <w:color w:val="000000"/>
      <w:kern w:val="44"/>
      <w:sz w:val="44"/>
      <w:szCs w:val="24"/>
    </w:rPr>
  </w:style>
  <w:style w:type="paragraph" w:styleId="a0">
    <w:name w:val="Normal Indent"/>
    <w:aliases w:val="表正文,正文非缩进,正文非缩进 Char Char Char Char,正文非缩进 Char Char Char Char Char Char Char Char Char Char Char,正文非缩进 Char Char Char Char Char Char Char Char Char Char Char Char Char Char Char,正文非缩进 Char Char Char Char Char Char Char Char Char Char,特点,正文（首行缩进两字）"/>
    <w:basedOn w:val="a"/>
    <w:link w:val="ab"/>
    <w:uiPriority w:val="99"/>
    <w:unhideWhenUsed/>
    <w:qFormat/>
    <w:rsid w:val="00496923"/>
    <w:pPr>
      <w:ind w:firstLineChars="200" w:firstLine="420"/>
    </w:pPr>
  </w:style>
  <w:style w:type="paragraph" w:styleId="ac">
    <w:name w:val="List Paragraph"/>
    <w:basedOn w:val="a"/>
    <w:link w:val="ad"/>
    <w:uiPriority w:val="34"/>
    <w:qFormat/>
    <w:rsid w:val="00BA4060"/>
    <w:pPr>
      <w:ind w:firstLineChars="200" w:firstLine="420"/>
    </w:pPr>
  </w:style>
  <w:style w:type="paragraph" w:styleId="ae">
    <w:name w:val="Balloon Text"/>
    <w:basedOn w:val="a"/>
    <w:link w:val="af"/>
    <w:uiPriority w:val="99"/>
    <w:unhideWhenUsed/>
    <w:rsid w:val="00B54E4F"/>
    <w:pPr>
      <w:spacing w:line="240" w:lineRule="auto"/>
    </w:pPr>
    <w:rPr>
      <w:sz w:val="18"/>
      <w:szCs w:val="18"/>
    </w:rPr>
  </w:style>
  <w:style w:type="character" w:customStyle="1" w:styleId="af">
    <w:name w:val="批注框文本 字符"/>
    <w:basedOn w:val="a1"/>
    <w:link w:val="ae"/>
    <w:uiPriority w:val="99"/>
    <w:rsid w:val="00B54E4F"/>
    <w:rPr>
      <w:rFonts w:ascii="宋体" w:eastAsia="仿宋_GB2312" w:hAnsi="宋体" w:cs="Times New Roman"/>
      <w:color w:val="000000"/>
      <w:kern w:val="0"/>
      <w:sz w:val="18"/>
      <w:szCs w:val="18"/>
    </w:rPr>
  </w:style>
  <w:style w:type="character" w:styleId="af0">
    <w:name w:val="annotation reference"/>
    <w:basedOn w:val="a1"/>
    <w:uiPriority w:val="99"/>
    <w:semiHidden/>
    <w:unhideWhenUsed/>
    <w:rsid w:val="00EA3BD6"/>
    <w:rPr>
      <w:sz w:val="21"/>
      <w:szCs w:val="21"/>
    </w:rPr>
  </w:style>
  <w:style w:type="paragraph" w:styleId="af1">
    <w:name w:val="annotation text"/>
    <w:basedOn w:val="a"/>
    <w:link w:val="af2"/>
    <w:uiPriority w:val="99"/>
    <w:semiHidden/>
    <w:unhideWhenUsed/>
    <w:rsid w:val="00EA3BD6"/>
    <w:pPr>
      <w:jc w:val="left"/>
    </w:pPr>
  </w:style>
  <w:style w:type="character" w:customStyle="1" w:styleId="af2">
    <w:name w:val="批注文字 字符"/>
    <w:basedOn w:val="a1"/>
    <w:link w:val="af1"/>
    <w:uiPriority w:val="99"/>
    <w:semiHidden/>
    <w:rsid w:val="00EA3BD6"/>
    <w:rPr>
      <w:rFonts w:ascii="宋体" w:eastAsia="仿宋_GB2312" w:hAnsi="宋体" w:cs="Times New Roman"/>
      <w:color w:val="000000"/>
      <w:kern w:val="0"/>
      <w:sz w:val="24"/>
      <w:szCs w:val="24"/>
    </w:rPr>
  </w:style>
  <w:style w:type="paragraph" w:styleId="af3">
    <w:name w:val="annotation subject"/>
    <w:basedOn w:val="af1"/>
    <w:next w:val="af1"/>
    <w:link w:val="af4"/>
    <w:uiPriority w:val="99"/>
    <w:semiHidden/>
    <w:unhideWhenUsed/>
    <w:rsid w:val="00EA3BD6"/>
    <w:rPr>
      <w:b/>
      <w:bCs/>
    </w:rPr>
  </w:style>
  <w:style w:type="character" w:customStyle="1" w:styleId="af4">
    <w:name w:val="批注主题 字符"/>
    <w:basedOn w:val="af2"/>
    <w:link w:val="af3"/>
    <w:uiPriority w:val="99"/>
    <w:semiHidden/>
    <w:rsid w:val="00EA3BD6"/>
    <w:rPr>
      <w:rFonts w:ascii="宋体" w:eastAsia="仿宋_GB2312" w:hAnsi="宋体" w:cs="Times New Roman"/>
      <w:b/>
      <w:bCs/>
      <w:color w:val="000000"/>
      <w:kern w:val="0"/>
      <w:sz w:val="24"/>
      <w:szCs w:val="24"/>
    </w:rPr>
  </w:style>
  <w:style w:type="paragraph" w:styleId="51">
    <w:name w:val="toc 5"/>
    <w:basedOn w:val="a"/>
    <w:next w:val="a"/>
    <w:autoRedefine/>
    <w:uiPriority w:val="39"/>
    <w:unhideWhenUsed/>
    <w:rsid w:val="00D3421C"/>
    <w:pPr>
      <w:ind w:leftChars="800" w:left="1680"/>
    </w:pPr>
  </w:style>
  <w:style w:type="paragraph" w:styleId="41">
    <w:name w:val="toc 4"/>
    <w:basedOn w:val="a"/>
    <w:next w:val="a"/>
    <w:autoRedefine/>
    <w:uiPriority w:val="39"/>
    <w:unhideWhenUsed/>
    <w:rsid w:val="00FF4223"/>
    <w:pPr>
      <w:ind w:leftChars="600" w:left="1260"/>
    </w:pPr>
  </w:style>
  <w:style w:type="character" w:customStyle="1" w:styleId="ab">
    <w:name w:val="正文缩进 字符"/>
    <w:aliases w:val="表正文 字符,正文非缩进 字符,正文非缩进 Char Char Char Char 字符,正文非缩进 Char Char Char Char Char Char Char Char Char Char Char 字符,正文非缩进 Char Char Char Char Char Char Char Char Char Char Char Char Char Char Char 字符,特点 字符,正文（首行缩进两字） 字符"/>
    <w:basedOn w:val="a1"/>
    <w:link w:val="a0"/>
    <w:uiPriority w:val="99"/>
    <w:rsid w:val="00524E17"/>
    <w:rPr>
      <w:rFonts w:ascii="宋体" w:eastAsia="仿宋_GB2312" w:hAnsi="宋体" w:cs="Times New Roman"/>
      <w:color w:val="000000"/>
      <w:kern w:val="0"/>
      <w:sz w:val="24"/>
      <w:szCs w:val="24"/>
    </w:rPr>
  </w:style>
  <w:style w:type="paragraph" w:customStyle="1" w:styleId="22">
    <w:name w:val="正文2"/>
    <w:basedOn w:val="a"/>
    <w:link w:val="2Char"/>
    <w:qFormat/>
    <w:rsid w:val="00524E17"/>
    <w:pPr>
      <w:snapToGrid w:val="0"/>
      <w:spacing w:line="360" w:lineRule="auto"/>
      <w:ind w:firstLineChars="196" w:firstLine="549"/>
      <w:jc w:val="left"/>
    </w:pPr>
    <w:rPr>
      <w:rFonts w:ascii="仿宋_GB2312"/>
      <w:bCs/>
      <w:color w:val="auto"/>
      <w:sz w:val="28"/>
      <w:szCs w:val="28"/>
    </w:rPr>
  </w:style>
  <w:style w:type="character" w:customStyle="1" w:styleId="2Char">
    <w:name w:val="正文2 Char"/>
    <w:link w:val="22"/>
    <w:rsid w:val="00524E17"/>
    <w:rPr>
      <w:rFonts w:ascii="仿宋_GB2312" w:eastAsia="仿宋_GB2312" w:hAnsi="宋体" w:cs="Times New Roman"/>
      <w:bCs/>
      <w:kern w:val="0"/>
      <w:sz w:val="28"/>
      <w:szCs w:val="28"/>
    </w:rPr>
  </w:style>
  <w:style w:type="paragraph" w:styleId="61">
    <w:name w:val="toc 6"/>
    <w:basedOn w:val="a"/>
    <w:next w:val="a"/>
    <w:autoRedefine/>
    <w:uiPriority w:val="39"/>
    <w:unhideWhenUsed/>
    <w:rsid w:val="00EE77D2"/>
    <w:pPr>
      <w:spacing w:line="240" w:lineRule="auto"/>
      <w:ind w:leftChars="1000" w:left="2100"/>
    </w:pPr>
    <w:rPr>
      <w:rFonts w:asciiTheme="minorHAnsi" w:eastAsiaTheme="minorEastAsia" w:hAnsiTheme="minorHAnsi" w:cstheme="minorBidi"/>
      <w:color w:val="auto"/>
      <w:kern w:val="2"/>
      <w:sz w:val="21"/>
      <w:szCs w:val="22"/>
    </w:rPr>
  </w:style>
  <w:style w:type="paragraph" w:styleId="71">
    <w:name w:val="toc 7"/>
    <w:basedOn w:val="a"/>
    <w:next w:val="a"/>
    <w:autoRedefine/>
    <w:uiPriority w:val="39"/>
    <w:unhideWhenUsed/>
    <w:rsid w:val="00EE77D2"/>
    <w:pPr>
      <w:spacing w:line="240" w:lineRule="auto"/>
      <w:ind w:leftChars="1200" w:left="2520"/>
    </w:pPr>
    <w:rPr>
      <w:rFonts w:asciiTheme="minorHAnsi" w:eastAsiaTheme="minorEastAsia" w:hAnsiTheme="minorHAnsi" w:cstheme="minorBidi"/>
      <w:color w:val="auto"/>
      <w:kern w:val="2"/>
      <w:sz w:val="21"/>
      <w:szCs w:val="22"/>
    </w:rPr>
  </w:style>
  <w:style w:type="paragraph" w:styleId="81">
    <w:name w:val="toc 8"/>
    <w:basedOn w:val="a"/>
    <w:next w:val="a"/>
    <w:autoRedefine/>
    <w:uiPriority w:val="39"/>
    <w:unhideWhenUsed/>
    <w:rsid w:val="00EE77D2"/>
    <w:pPr>
      <w:spacing w:line="240" w:lineRule="auto"/>
      <w:ind w:leftChars="1400" w:left="2940"/>
    </w:pPr>
    <w:rPr>
      <w:rFonts w:asciiTheme="minorHAnsi" w:eastAsiaTheme="minorEastAsia" w:hAnsiTheme="minorHAnsi" w:cstheme="minorBidi"/>
      <w:color w:val="auto"/>
      <w:kern w:val="2"/>
      <w:sz w:val="21"/>
      <w:szCs w:val="22"/>
    </w:rPr>
  </w:style>
  <w:style w:type="paragraph" w:styleId="91">
    <w:name w:val="toc 9"/>
    <w:basedOn w:val="a"/>
    <w:next w:val="a"/>
    <w:autoRedefine/>
    <w:uiPriority w:val="39"/>
    <w:unhideWhenUsed/>
    <w:rsid w:val="00EE77D2"/>
    <w:pPr>
      <w:spacing w:line="240" w:lineRule="auto"/>
      <w:ind w:leftChars="1600" w:left="3360"/>
    </w:pPr>
    <w:rPr>
      <w:rFonts w:asciiTheme="minorHAnsi" w:eastAsiaTheme="minorEastAsia" w:hAnsiTheme="minorHAnsi" w:cstheme="minorBidi"/>
      <w:color w:val="auto"/>
      <w:kern w:val="2"/>
      <w:sz w:val="21"/>
      <w:szCs w:val="22"/>
    </w:rPr>
  </w:style>
  <w:style w:type="paragraph" w:customStyle="1" w:styleId="TableSmHeadingbogus">
    <w:name w:val="Table_Sm_Heading_bogus"/>
    <w:basedOn w:val="a"/>
    <w:uiPriority w:val="99"/>
    <w:rsid w:val="001A0108"/>
    <w:pPr>
      <w:keepNext/>
      <w:keepLines/>
      <w:widowControl/>
      <w:numPr>
        <w:numId w:val="3"/>
      </w:numPr>
      <w:tabs>
        <w:tab w:val="clear" w:pos="360"/>
      </w:tabs>
      <w:spacing w:before="60" w:after="40" w:line="240" w:lineRule="auto"/>
      <w:ind w:left="0" w:firstLine="0"/>
      <w:jc w:val="center"/>
    </w:pPr>
    <w:rPr>
      <w:rFonts w:ascii="Calibri" w:eastAsia="Cambria" w:hAnsi="Calibri" w:cs="Wingdings"/>
      <w:b/>
      <w:color w:val="auto"/>
      <w:sz w:val="16"/>
      <w:szCs w:val="20"/>
      <w:lang w:eastAsia="en-US"/>
    </w:rPr>
  </w:style>
  <w:style w:type="paragraph" w:customStyle="1" w:styleId="Tablenotused">
    <w:name w:val="Table_not_used"/>
    <w:basedOn w:val="a"/>
    <w:uiPriority w:val="99"/>
    <w:rsid w:val="001A0108"/>
    <w:pPr>
      <w:widowControl/>
      <w:numPr>
        <w:ilvl w:val="1"/>
        <w:numId w:val="3"/>
      </w:numPr>
      <w:tabs>
        <w:tab w:val="clear" w:pos="1080"/>
      </w:tabs>
      <w:spacing w:before="40" w:after="40" w:line="240" w:lineRule="auto"/>
      <w:ind w:left="0" w:firstLine="0"/>
      <w:jc w:val="right"/>
    </w:pPr>
    <w:rPr>
      <w:rFonts w:ascii="Calibri" w:eastAsia="Cambria" w:hAnsi="Calibri" w:cs="Wingdings"/>
      <w:color w:val="auto"/>
      <w:sz w:val="20"/>
      <w:szCs w:val="20"/>
      <w:lang w:eastAsia="en-US"/>
    </w:rPr>
  </w:style>
  <w:style w:type="paragraph" w:styleId="af5">
    <w:name w:val="Body Text"/>
    <w:aliases w:val="body text,????,?y????×?,?y?????,?y????⊙?,?y????"/>
    <w:basedOn w:val="a"/>
    <w:link w:val="af6"/>
    <w:rsid w:val="00CC7723"/>
    <w:pPr>
      <w:spacing w:after="120" w:line="240" w:lineRule="auto"/>
    </w:pPr>
    <w:rPr>
      <w:rFonts w:ascii="Times New Roman" w:eastAsia="宋体" w:hAnsi="Times New Roman"/>
      <w:color w:val="auto"/>
      <w:kern w:val="2"/>
      <w:sz w:val="21"/>
    </w:rPr>
  </w:style>
  <w:style w:type="character" w:customStyle="1" w:styleId="af6">
    <w:name w:val="正文文本 字符"/>
    <w:aliases w:val="body text 字符,???? 字符,?y????×? 字符,?y????? 字符,?y????⊙? 字符,?y???? 字符"/>
    <w:basedOn w:val="a1"/>
    <w:link w:val="af5"/>
    <w:rsid w:val="00CC7723"/>
    <w:rPr>
      <w:rFonts w:ascii="Times New Roman" w:eastAsia="宋体" w:hAnsi="Times New Roman" w:cs="Times New Roman"/>
      <w:szCs w:val="24"/>
    </w:rPr>
  </w:style>
  <w:style w:type="paragraph" w:customStyle="1" w:styleId="TableHeading">
    <w:name w:val="Table Heading"/>
    <w:basedOn w:val="a"/>
    <w:uiPriority w:val="99"/>
    <w:rsid w:val="00CC7723"/>
    <w:pPr>
      <w:keepLines/>
      <w:widowControl/>
      <w:spacing w:before="120" w:after="120" w:line="240" w:lineRule="auto"/>
      <w:jc w:val="left"/>
    </w:pPr>
    <w:rPr>
      <w:rFonts w:ascii="Book Antiqua" w:eastAsia="宋体" w:hAnsi="Book Antiqua"/>
      <w:b/>
      <w:color w:val="auto"/>
      <w:sz w:val="16"/>
      <w:szCs w:val="20"/>
    </w:rPr>
  </w:style>
  <w:style w:type="paragraph" w:styleId="af7">
    <w:name w:val="Document Map"/>
    <w:basedOn w:val="a"/>
    <w:link w:val="af8"/>
    <w:uiPriority w:val="99"/>
    <w:semiHidden/>
    <w:unhideWhenUsed/>
    <w:rsid w:val="006F6ADF"/>
    <w:rPr>
      <w:rFonts w:eastAsia="宋体"/>
      <w:sz w:val="18"/>
      <w:szCs w:val="18"/>
    </w:rPr>
  </w:style>
  <w:style w:type="character" w:customStyle="1" w:styleId="af8">
    <w:name w:val="文档结构图 字符"/>
    <w:basedOn w:val="a1"/>
    <w:link w:val="af7"/>
    <w:uiPriority w:val="99"/>
    <w:semiHidden/>
    <w:rsid w:val="006F6ADF"/>
    <w:rPr>
      <w:rFonts w:ascii="宋体" w:eastAsia="宋体" w:hAnsi="宋体" w:cs="Times New Roman"/>
      <w:color w:val="000000"/>
      <w:kern w:val="0"/>
      <w:sz w:val="18"/>
      <w:szCs w:val="18"/>
    </w:rPr>
  </w:style>
  <w:style w:type="character" w:customStyle="1" w:styleId="ad">
    <w:name w:val="列出段落 字符"/>
    <w:basedOn w:val="a1"/>
    <w:link w:val="ac"/>
    <w:uiPriority w:val="34"/>
    <w:rsid w:val="00710D8D"/>
    <w:rPr>
      <w:rFonts w:ascii="宋体" w:eastAsia="仿宋_GB2312" w:hAnsi="宋体" w:cs="Times New Roman"/>
      <w:color w:val="000000"/>
      <w:kern w:val="0"/>
      <w:sz w:val="24"/>
      <w:szCs w:val="24"/>
    </w:rPr>
  </w:style>
  <w:style w:type="table" w:styleId="af9">
    <w:name w:val="Table Grid"/>
    <w:basedOn w:val="a2"/>
    <w:uiPriority w:val="39"/>
    <w:rsid w:val="003C1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列出段落1"/>
    <w:basedOn w:val="a"/>
    <w:uiPriority w:val="99"/>
    <w:qFormat/>
    <w:rsid w:val="00D707D9"/>
    <w:pPr>
      <w:spacing w:after="100" w:afterAutospacing="1" w:line="360" w:lineRule="auto"/>
      <w:ind w:firstLineChars="200" w:firstLine="200"/>
      <w:jc w:val="left"/>
    </w:pPr>
    <w:rPr>
      <w:rFonts w:ascii="Calibri" w:eastAsia="宋体" w:hAnsi="Calibri"/>
      <w:color w:val="auto"/>
      <w:kern w:val="2"/>
      <w:sz w:val="21"/>
      <w:szCs w:val="22"/>
    </w:rPr>
  </w:style>
  <w:style w:type="paragraph" w:styleId="afa">
    <w:name w:val="Plain Text"/>
    <w:basedOn w:val="a"/>
    <w:link w:val="afb"/>
    <w:uiPriority w:val="99"/>
    <w:rsid w:val="00EB7363"/>
    <w:pPr>
      <w:spacing w:line="240" w:lineRule="auto"/>
    </w:pPr>
    <w:rPr>
      <w:rFonts w:ascii="Times New Roman" w:eastAsia="宋体" w:hAnsi="Times New Roman"/>
      <w:color w:val="auto"/>
      <w:kern w:val="2"/>
      <w:sz w:val="21"/>
      <w:szCs w:val="22"/>
    </w:rPr>
  </w:style>
  <w:style w:type="character" w:customStyle="1" w:styleId="afb">
    <w:name w:val="纯文本 字符"/>
    <w:basedOn w:val="a1"/>
    <w:link w:val="afa"/>
    <w:uiPriority w:val="99"/>
    <w:rsid w:val="00EB7363"/>
    <w:rPr>
      <w:rFonts w:ascii="Times New Roman" w:eastAsia="宋体" w:hAnsi="Times New Roman" w:cs="Times New Roman"/>
    </w:rPr>
  </w:style>
  <w:style w:type="paragraph" w:customStyle="1" w:styleId="TableMedium">
    <w:name w:val="Table_Medium"/>
    <w:basedOn w:val="a"/>
    <w:uiPriority w:val="99"/>
    <w:rsid w:val="00EB7363"/>
    <w:pPr>
      <w:spacing w:before="40" w:after="40" w:line="240" w:lineRule="auto"/>
    </w:pPr>
    <w:rPr>
      <w:rFonts w:ascii="Calibri" w:eastAsia="宋体" w:hAnsi="Calibri"/>
      <w:color w:val="auto"/>
      <w:kern w:val="2"/>
      <w:sz w:val="18"/>
      <w:szCs w:val="22"/>
    </w:rPr>
  </w:style>
  <w:style w:type="paragraph" w:customStyle="1" w:styleId="TableSmHeadingCenter">
    <w:name w:val="Table_Sm_Heading_Center"/>
    <w:basedOn w:val="a"/>
    <w:uiPriority w:val="99"/>
    <w:rsid w:val="00EB7363"/>
    <w:pPr>
      <w:keepNext/>
      <w:keepLines/>
      <w:spacing w:before="60" w:after="40" w:line="240" w:lineRule="auto"/>
      <w:jc w:val="center"/>
    </w:pPr>
    <w:rPr>
      <w:rFonts w:ascii="Calibri" w:eastAsia="宋体" w:hAnsi="Calibri"/>
      <w:b/>
      <w:color w:val="auto"/>
      <w:kern w:val="2"/>
      <w:sz w:val="16"/>
      <w:szCs w:val="22"/>
    </w:rPr>
  </w:style>
  <w:style w:type="table" w:styleId="afc">
    <w:name w:val="Light Grid"/>
    <w:basedOn w:val="a2"/>
    <w:uiPriority w:val="62"/>
    <w:rsid w:val="00D62A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2-6">
    <w:name w:val="Medium Shading 2 Accent 6"/>
    <w:basedOn w:val="a2"/>
    <w:uiPriority w:val="64"/>
    <w:rsid w:val="00D62A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d">
    <w:name w:val="Normal (Web)"/>
    <w:basedOn w:val="a"/>
    <w:uiPriority w:val="99"/>
    <w:semiHidden/>
    <w:unhideWhenUsed/>
    <w:rsid w:val="00E8159B"/>
    <w:pPr>
      <w:widowControl/>
      <w:spacing w:before="100" w:beforeAutospacing="1" w:after="100" w:afterAutospacing="1" w:line="240" w:lineRule="auto"/>
      <w:jc w:val="left"/>
    </w:pPr>
    <w:rPr>
      <w:rFonts w:eastAsia="宋体" w:cs="宋体"/>
      <w:color w:val="auto"/>
    </w:rPr>
  </w:style>
  <w:style w:type="character" w:styleId="afe">
    <w:name w:val="FollowedHyperlink"/>
    <w:basedOn w:val="a1"/>
    <w:uiPriority w:val="99"/>
    <w:semiHidden/>
    <w:unhideWhenUsed/>
    <w:rsid w:val="00F811E4"/>
    <w:rPr>
      <w:color w:val="954F72" w:themeColor="followedHyperlink"/>
      <w:u w:val="single"/>
    </w:rPr>
  </w:style>
  <w:style w:type="character" w:customStyle="1" w:styleId="4Char1">
    <w:name w:val="标题 4 Char1"/>
    <w:aliases w:val="H4 Char2,（一）、 Char1,一）、 Char1,LW4 Char1,一 Char1,四级标题 Char1,(一) Char1,1.1 Char1,1。1 Char1,Ref Heading 1 Char1,rh1 Char1,Heading sql Char1,sect 1.2.3.4 Char1,h4 Char1,heading 4 Char1,4heading Char1,PIM 4 Char1,Heading 4 - old Char Char1,T5 Char"/>
    <w:basedOn w:val="a1"/>
    <w:semiHidden/>
    <w:rsid w:val="00F811E4"/>
    <w:rPr>
      <w:rFonts w:asciiTheme="majorHAnsi" w:eastAsiaTheme="majorEastAsia" w:hAnsiTheme="majorHAnsi" w:cstheme="majorBidi"/>
      <w:b/>
      <w:bCs/>
      <w:color w:val="000000"/>
      <w:sz w:val="28"/>
      <w:szCs w:val="28"/>
    </w:rPr>
  </w:style>
  <w:style w:type="character" w:customStyle="1" w:styleId="5Char1">
    <w:name w:val="标题 5 Char1"/>
    <w:aliases w:val="H5 Char1,五级标题 Char1,1、 Char1,标题 5，（一） Char1,（一） Char1,heading 5 Char1,5-zzte Char1,mxHeading5 Char1,Level 3 - i Char1,h5 Char1,PIM 5 Char1,Second Subheading Char1,dash Char1,ds Char1,dd Char1,Roman list Char1,_Appen Let Char1"/>
    <w:basedOn w:val="a1"/>
    <w:semiHidden/>
    <w:rsid w:val="00F811E4"/>
    <w:rPr>
      <w:rFonts w:ascii="宋体" w:eastAsia="仿宋_GB2312" w:hAnsi="宋体" w:cs="Times New Roman"/>
      <w:b/>
      <w:bCs/>
      <w:color w:val="000000"/>
      <w:sz w:val="28"/>
      <w:szCs w:val="28"/>
    </w:rPr>
  </w:style>
  <w:style w:type="character" w:customStyle="1" w:styleId="6Char1">
    <w:name w:val="标题 6 Char1"/>
    <w:aliases w:val="标题 6，（1） Char1,BOD 4 Char1,Legal Level 1. Char1,_ChapNum Char1,_ChapNumber Char1"/>
    <w:basedOn w:val="a1"/>
    <w:semiHidden/>
    <w:rsid w:val="00F811E4"/>
    <w:rPr>
      <w:rFonts w:asciiTheme="majorHAnsi" w:eastAsiaTheme="majorEastAsia" w:hAnsiTheme="majorHAnsi" w:cstheme="majorBidi"/>
      <w:b/>
      <w:bCs/>
      <w:color w:val="000000"/>
      <w:sz w:val="24"/>
      <w:szCs w:val="24"/>
    </w:rPr>
  </w:style>
  <w:style w:type="character" w:customStyle="1" w:styleId="7Char1">
    <w:name w:val="标题 7 Char1"/>
    <w:aliases w:val="标题 7，1、 Char1,H TIMES1 Char1,Legal Level 1.1. Char1"/>
    <w:basedOn w:val="a1"/>
    <w:semiHidden/>
    <w:rsid w:val="00F811E4"/>
    <w:rPr>
      <w:rFonts w:ascii="宋体" w:eastAsia="仿宋_GB2312" w:hAnsi="宋体" w:cs="Times New Roman"/>
      <w:b/>
      <w:bCs/>
      <w:color w:val="000000"/>
      <w:sz w:val="24"/>
      <w:szCs w:val="24"/>
    </w:rPr>
  </w:style>
  <w:style w:type="character" w:customStyle="1" w:styleId="8Char1">
    <w:name w:val="标题 8 Char1"/>
    <w:aliases w:val="Legal Level 1.1.1. Char1"/>
    <w:basedOn w:val="a1"/>
    <w:semiHidden/>
    <w:rsid w:val="00F811E4"/>
    <w:rPr>
      <w:rFonts w:asciiTheme="majorHAnsi" w:eastAsiaTheme="majorEastAsia" w:hAnsiTheme="majorHAnsi" w:cstheme="majorBidi"/>
      <w:color w:val="000000"/>
      <w:sz w:val="24"/>
      <w:szCs w:val="24"/>
    </w:rPr>
  </w:style>
  <w:style w:type="character" w:customStyle="1" w:styleId="9Char1">
    <w:name w:val="标题 9 Char1"/>
    <w:aliases w:val="Legal Level 1.1.1.1. Char1"/>
    <w:basedOn w:val="a1"/>
    <w:semiHidden/>
    <w:rsid w:val="00F811E4"/>
    <w:rPr>
      <w:rFonts w:asciiTheme="majorHAnsi" w:eastAsiaTheme="majorEastAsia" w:hAnsiTheme="majorHAnsi" w:cstheme="majorBidi"/>
      <w:color w:val="000000"/>
      <w:sz w:val="21"/>
      <w:szCs w:val="21"/>
    </w:rPr>
  </w:style>
  <w:style w:type="character" w:customStyle="1" w:styleId="Char1">
    <w:name w:val="正文文本 Char1"/>
    <w:aliases w:val="body text Char1,???? Char1,?y????×? Char1,?y????? Char1,?y????⊙? Char1,?y???? Char1"/>
    <w:basedOn w:val="a1"/>
    <w:semiHidden/>
    <w:rsid w:val="00F811E4"/>
    <w:rPr>
      <w:rFonts w:ascii="宋体" w:eastAsia="仿宋_GB2312" w:hAnsi="宋体" w:cs="Times New Roman"/>
      <w:color w:val="000000"/>
      <w:kern w:val="0"/>
      <w:sz w:val="24"/>
      <w:szCs w:val="24"/>
    </w:rPr>
  </w:style>
  <w:style w:type="character" w:styleId="aff">
    <w:name w:val="Emphasis"/>
    <w:uiPriority w:val="20"/>
    <w:qFormat/>
    <w:rsid w:val="00566010"/>
    <w:rPr>
      <w:i/>
      <w:iCs/>
    </w:rPr>
  </w:style>
  <w:style w:type="character" w:customStyle="1" w:styleId="apple-converted-space">
    <w:name w:val="apple-converted-space"/>
    <w:rsid w:val="00566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149">
      <w:bodyDiv w:val="1"/>
      <w:marLeft w:val="0"/>
      <w:marRight w:val="0"/>
      <w:marTop w:val="0"/>
      <w:marBottom w:val="0"/>
      <w:divBdr>
        <w:top w:val="none" w:sz="0" w:space="0" w:color="auto"/>
        <w:left w:val="none" w:sz="0" w:space="0" w:color="auto"/>
        <w:bottom w:val="none" w:sz="0" w:space="0" w:color="auto"/>
        <w:right w:val="none" w:sz="0" w:space="0" w:color="auto"/>
      </w:divBdr>
      <w:divsChild>
        <w:div w:id="1171529133">
          <w:marLeft w:val="0"/>
          <w:marRight w:val="0"/>
          <w:marTop w:val="0"/>
          <w:marBottom w:val="0"/>
          <w:divBdr>
            <w:top w:val="none" w:sz="0" w:space="0" w:color="auto"/>
            <w:left w:val="none" w:sz="0" w:space="0" w:color="auto"/>
            <w:bottom w:val="none" w:sz="0" w:space="0" w:color="auto"/>
            <w:right w:val="none" w:sz="0" w:space="0" w:color="auto"/>
          </w:divBdr>
        </w:div>
      </w:divsChild>
    </w:div>
    <w:div w:id="29110904">
      <w:bodyDiv w:val="1"/>
      <w:marLeft w:val="0"/>
      <w:marRight w:val="0"/>
      <w:marTop w:val="0"/>
      <w:marBottom w:val="0"/>
      <w:divBdr>
        <w:top w:val="none" w:sz="0" w:space="0" w:color="auto"/>
        <w:left w:val="none" w:sz="0" w:space="0" w:color="auto"/>
        <w:bottom w:val="none" w:sz="0" w:space="0" w:color="auto"/>
        <w:right w:val="none" w:sz="0" w:space="0" w:color="auto"/>
      </w:divBdr>
      <w:divsChild>
        <w:div w:id="776289981">
          <w:marLeft w:val="0"/>
          <w:marRight w:val="0"/>
          <w:marTop w:val="0"/>
          <w:marBottom w:val="0"/>
          <w:divBdr>
            <w:top w:val="none" w:sz="0" w:space="0" w:color="auto"/>
            <w:left w:val="none" w:sz="0" w:space="0" w:color="auto"/>
            <w:bottom w:val="none" w:sz="0" w:space="0" w:color="auto"/>
            <w:right w:val="none" w:sz="0" w:space="0" w:color="auto"/>
          </w:divBdr>
        </w:div>
      </w:divsChild>
    </w:div>
    <w:div w:id="33116723">
      <w:bodyDiv w:val="1"/>
      <w:marLeft w:val="0"/>
      <w:marRight w:val="0"/>
      <w:marTop w:val="0"/>
      <w:marBottom w:val="0"/>
      <w:divBdr>
        <w:top w:val="none" w:sz="0" w:space="0" w:color="auto"/>
        <w:left w:val="none" w:sz="0" w:space="0" w:color="auto"/>
        <w:bottom w:val="none" w:sz="0" w:space="0" w:color="auto"/>
        <w:right w:val="none" w:sz="0" w:space="0" w:color="auto"/>
      </w:divBdr>
    </w:div>
    <w:div w:id="150291798">
      <w:bodyDiv w:val="1"/>
      <w:marLeft w:val="0"/>
      <w:marRight w:val="0"/>
      <w:marTop w:val="0"/>
      <w:marBottom w:val="0"/>
      <w:divBdr>
        <w:top w:val="none" w:sz="0" w:space="0" w:color="auto"/>
        <w:left w:val="none" w:sz="0" w:space="0" w:color="auto"/>
        <w:bottom w:val="none" w:sz="0" w:space="0" w:color="auto"/>
        <w:right w:val="none" w:sz="0" w:space="0" w:color="auto"/>
      </w:divBdr>
    </w:div>
    <w:div w:id="193351943">
      <w:bodyDiv w:val="1"/>
      <w:marLeft w:val="0"/>
      <w:marRight w:val="0"/>
      <w:marTop w:val="0"/>
      <w:marBottom w:val="0"/>
      <w:divBdr>
        <w:top w:val="none" w:sz="0" w:space="0" w:color="auto"/>
        <w:left w:val="none" w:sz="0" w:space="0" w:color="auto"/>
        <w:bottom w:val="none" w:sz="0" w:space="0" w:color="auto"/>
        <w:right w:val="none" w:sz="0" w:space="0" w:color="auto"/>
      </w:divBdr>
    </w:div>
    <w:div w:id="257712598">
      <w:bodyDiv w:val="1"/>
      <w:marLeft w:val="0"/>
      <w:marRight w:val="0"/>
      <w:marTop w:val="0"/>
      <w:marBottom w:val="0"/>
      <w:divBdr>
        <w:top w:val="none" w:sz="0" w:space="0" w:color="auto"/>
        <w:left w:val="none" w:sz="0" w:space="0" w:color="auto"/>
        <w:bottom w:val="none" w:sz="0" w:space="0" w:color="auto"/>
        <w:right w:val="none" w:sz="0" w:space="0" w:color="auto"/>
      </w:divBdr>
      <w:divsChild>
        <w:div w:id="329604016">
          <w:marLeft w:val="0"/>
          <w:marRight w:val="0"/>
          <w:marTop w:val="0"/>
          <w:marBottom w:val="0"/>
          <w:divBdr>
            <w:top w:val="none" w:sz="0" w:space="0" w:color="auto"/>
            <w:left w:val="none" w:sz="0" w:space="0" w:color="auto"/>
            <w:bottom w:val="none" w:sz="0" w:space="0" w:color="auto"/>
            <w:right w:val="none" w:sz="0" w:space="0" w:color="auto"/>
          </w:divBdr>
        </w:div>
      </w:divsChild>
    </w:div>
    <w:div w:id="274556056">
      <w:bodyDiv w:val="1"/>
      <w:marLeft w:val="0"/>
      <w:marRight w:val="0"/>
      <w:marTop w:val="0"/>
      <w:marBottom w:val="0"/>
      <w:divBdr>
        <w:top w:val="none" w:sz="0" w:space="0" w:color="auto"/>
        <w:left w:val="none" w:sz="0" w:space="0" w:color="auto"/>
        <w:bottom w:val="none" w:sz="0" w:space="0" w:color="auto"/>
        <w:right w:val="none" w:sz="0" w:space="0" w:color="auto"/>
      </w:divBdr>
      <w:divsChild>
        <w:div w:id="2015720787">
          <w:marLeft w:val="0"/>
          <w:marRight w:val="0"/>
          <w:marTop w:val="0"/>
          <w:marBottom w:val="0"/>
          <w:divBdr>
            <w:top w:val="none" w:sz="0" w:space="0" w:color="auto"/>
            <w:left w:val="none" w:sz="0" w:space="0" w:color="auto"/>
            <w:bottom w:val="none" w:sz="0" w:space="0" w:color="auto"/>
            <w:right w:val="none" w:sz="0" w:space="0" w:color="auto"/>
          </w:divBdr>
        </w:div>
      </w:divsChild>
    </w:div>
    <w:div w:id="340359058">
      <w:bodyDiv w:val="1"/>
      <w:marLeft w:val="0"/>
      <w:marRight w:val="0"/>
      <w:marTop w:val="0"/>
      <w:marBottom w:val="0"/>
      <w:divBdr>
        <w:top w:val="none" w:sz="0" w:space="0" w:color="auto"/>
        <w:left w:val="none" w:sz="0" w:space="0" w:color="auto"/>
        <w:bottom w:val="none" w:sz="0" w:space="0" w:color="auto"/>
        <w:right w:val="none" w:sz="0" w:space="0" w:color="auto"/>
      </w:divBdr>
    </w:div>
    <w:div w:id="460461151">
      <w:bodyDiv w:val="1"/>
      <w:marLeft w:val="0"/>
      <w:marRight w:val="0"/>
      <w:marTop w:val="0"/>
      <w:marBottom w:val="0"/>
      <w:divBdr>
        <w:top w:val="none" w:sz="0" w:space="0" w:color="auto"/>
        <w:left w:val="none" w:sz="0" w:space="0" w:color="auto"/>
        <w:bottom w:val="none" w:sz="0" w:space="0" w:color="auto"/>
        <w:right w:val="none" w:sz="0" w:space="0" w:color="auto"/>
      </w:divBdr>
    </w:div>
    <w:div w:id="562108914">
      <w:bodyDiv w:val="1"/>
      <w:marLeft w:val="0"/>
      <w:marRight w:val="0"/>
      <w:marTop w:val="0"/>
      <w:marBottom w:val="0"/>
      <w:divBdr>
        <w:top w:val="none" w:sz="0" w:space="0" w:color="auto"/>
        <w:left w:val="none" w:sz="0" w:space="0" w:color="auto"/>
        <w:bottom w:val="none" w:sz="0" w:space="0" w:color="auto"/>
        <w:right w:val="none" w:sz="0" w:space="0" w:color="auto"/>
      </w:divBdr>
    </w:div>
    <w:div w:id="616763681">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56300199">
      <w:bodyDiv w:val="1"/>
      <w:marLeft w:val="0"/>
      <w:marRight w:val="0"/>
      <w:marTop w:val="0"/>
      <w:marBottom w:val="0"/>
      <w:divBdr>
        <w:top w:val="none" w:sz="0" w:space="0" w:color="auto"/>
        <w:left w:val="none" w:sz="0" w:space="0" w:color="auto"/>
        <w:bottom w:val="none" w:sz="0" w:space="0" w:color="auto"/>
        <w:right w:val="none" w:sz="0" w:space="0" w:color="auto"/>
      </w:divBdr>
    </w:div>
    <w:div w:id="679626307">
      <w:bodyDiv w:val="1"/>
      <w:marLeft w:val="0"/>
      <w:marRight w:val="0"/>
      <w:marTop w:val="0"/>
      <w:marBottom w:val="0"/>
      <w:divBdr>
        <w:top w:val="none" w:sz="0" w:space="0" w:color="auto"/>
        <w:left w:val="none" w:sz="0" w:space="0" w:color="auto"/>
        <w:bottom w:val="none" w:sz="0" w:space="0" w:color="auto"/>
        <w:right w:val="none" w:sz="0" w:space="0" w:color="auto"/>
      </w:divBdr>
    </w:div>
    <w:div w:id="704981470">
      <w:bodyDiv w:val="1"/>
      <w:marLeft w:val="0"/>
      <w:marRight w:val="0"/>
      <w:marTop w:val="0"/>
      <w:marBottom w:val="0"/>
      <w:divBdr>
        <w:top w:val="none" w:sz="0" w:space="0" w:color="auto"/>
        <w:left w:val="none" w:sz="0" w:space="0" w:color="auto"/>
        <w:bottom w:val="none" w:sz="0" w:space="0" w:color="auto"/>
        <w:right w:val="none" w:sz="0" w:space="0" w:color="auto"/>
      </w:divBdr>
    </w:div>
    <w:div w:id="831526496">
      <w:bodyDiv w:val="1"/>
      <w:marLeft w:val="0"/>
      <w:marRight w:val="0"/>
      <w:marTop w:val="0"/>
      <w:marBottom w:val="0"/>
      <w:divBdr>
        <w:top w:val="none" w:sz="0" w:space="0" w:color="auto"/>
        <w:left w:val="none" w:sz="0" w:space="0" w:color="auto"/>
        <w:bottom w:val="none" w:sz="0" w:space="0" w:color="auto"/>
        <w:right w:val="none" w:sz="0" w:space="0" w:color="auto"/>
      </w:divBdr>
    </w:div>
    <w:div w:id="885333757">
      <w:bodyDiv w:val="1"/>
      <w:marLeft w:val="0"/>
      <w:marRight w:val="0"/>
      <w:marTop w:val="0"/>
      <w:marBottom w:val="0"/>
      <w:divBdr>
        <w:top w:val="none" w:sz="0" w:space="0" w:color="auto"/>
        <w:left w:val="none" w:sz="0" w:space="0" w:color="auto"/>
        <w:bottom w:val="none" w:sz="0" w:space="0" w:color="auto"/>
        <w:right w:val="none" w:sz="0" w:space="0" w:color="auto"/>
      </w:divBdr>
    </w:div>
    <w:div w:id="962230134">
      <w:bodyDiv w:val="1"/>
      <w:marLeft w:val="0"/>
      <w:marRight w:val="0"/>
      <w:marTop w:val="0"/>
      <w:marBottom w:val="0"/>
      <w:divBdr>
        <w:top w:val="none" w:sz="0" w:space="0" w:color="auto"/>
        <w:left w:val="none" w:sz="0" w:space="0" w:color="auto"/>
        <w:bottom w:val="none" w:sz="0" w:space="0" w:color="auto"/>
        <w:right w:val="none" w:sz="0" w:space="0" w:color="auto"/>
      </w:divBdr>
    </w:div>
    <w:div w:id="982278001">
      <w:bodyDiv w:val="1"/>
      <w:marLeft w:val="0"/>
      <w:marRight w:val="0"/>
      <w:marTop w:val="0"/>
      <w:marBottom w:val="0"/>
      <w:divBdr>
        <w:top w:val="none" w:sz="0" w:space="0" w:color="auto"/>
        <w:left w:val="none" w:sz="0" w:space="0" w:color="auto"/>
        <w:bottom w:val="none" w:sz="0" w:space="0" w:color="auto"/>
        <w:right w:val="none" w:sz="0" w:space="0" w:color="auto"/>
      </w:divBdr>
      <w:divsChild>
        <w:div w:id="391392204">
          <w:marLeft w:val="0"/>
          <w:marRight w:val="0"/>
          <w:marTop w:val="0"/>
          <w:marBottom w:val="0"/>
          <w:divBdr>
            <w:top w:val="none" w:sz="0" w:space="0" w:color="auto"/>
            <w:left w:val="none" w:sz="0" w:space="0" w:color="auto"/>
            <w:bottom w:val="none" w:sz="0" w:space="0" w:color="auto"/>
            <w:right w:val="none" w:sz="0" w:space="0" w:color="auto"/>
          </w:divBdr>
        </w:div>
      </w:divsChild>
    </w:div>
    <w:div w:id="1057626745">
      <w:bodyDiv w:val="1"/>
      <w:marLeft w:val="0"/>
      <w:marRight w:val="0"/>
      <w:marTop w:val="0"/>
      <w:marBottom w:val="0"/>
      <w:divBdr>
        <w:top w:val="none" w:sz="0" w:space="0" w:color="auto"/>
        <w:left w:val="none" w:sz="0" w:space="0" w:color="auto"/>
        <w:bottom w:val="none" w:sz="0" w:space="0" w:color="auto"/>
        <w:right w:val="none" w:sz="0" w:space="0" w:color="auto"/>
      </w:divBdr>
    </w:div>
    <w:div w:id="1073041118">
      <w:bodyDiv w:val="1"/>
      <w:marLeft w:val="0"/>
      <w:marRight w:val="0"/>
      <w:marTop w:val="0"/>
      <w:marBottom w:val="0"/>
      <w:divBdr>
        <w:top w:val="none" w:sz="0" w:space="0" w:color="auto"/>
        <w:left w:val="none" w:sz="0" w:space="0" w:color="auto"/>
        <w:bottom w:val="none" w:sz="0" w:space="0" w:color="auto"/>
        <w:right w:val="none" w:sz="0" w:space="0" w:color="auto"/>
      </w:divBdr>
    </w:div>
    <w:div w:id="1087649302">
      <w:bodyDiv w:val="1"/>
      <w:marLeft w:val="0"/>
      <w:marRight w:val="0"/>
      <w:marTop w:val="0"/>
      <w:marBottom w:val="0"/>
      <w:divBdr>
        <w:top w:val="none" w:sz="0" w:space="0" w:color="auto"/>
        <w:left w:val="none" w:sz="0" w:space="0" w:color="auto"/>
        <w:bottom w:val="none" w:sz="0" w:space="0" w:color="auto"/>
        <w:right w:val="none" w:sz="0" w:space="0" w:color="auto"/>
      </w:divBdr>
    </w:div>
    <w:div w:id="1094280805">
      <w:bodyDiv w:val="1"/>
      <w:marLeft w:val="0"/>
      <w:marRight w:val="0"/>
      <w:marTop w:val="0"/>
      <w:marBottom w:val="0"/>
      <w:divBdr>
        <w:top w:val="none" w:sz="0" w:space="0" w:color="auto"/>
        <w:left w:val="none" w:sz="0" w:space="0" w:color="auto"/>
        <w:bottom w:val="none" w:sz="0" w:space="0" w:color="auto"/>
        <w:right w:val="none" w:sz="0" w:space="0" w:color="auto"/>
      </w:divBdr>
    </w:div>
    <w:div w:id="1115490009">
      <w:bodyDiv w:val="1"/>
      <w:marLeft w:val="0"/>
      <w:marRight w:val="0"/>
      <w:marTop w:val="0"/>
      <w:marBottom w:val="0"/>
      <w:divBdr>
        <w:top w:val="none" w:sz="0" w:space="0" w:color="auto"/>
        <w:left w:val="none" w:sz="0" w:space="0" w:color="auto"/>
        <w:bottom w:val="none" w:sz="0" w:space="0" w:color="auto"/>
        <w:right w:val="none" w:sz="0" w:space="0" w:color="auto"/>
      </w:divBdr>
    </w:div>
    <w:div w:id="1171139283">
      <w:bodyDiv w:val="1"/>
      <w:marLeft w:val="0"/>
      <w:marRight w:val="0"/>
      <w:marTop w:val="0"/>
      <w:marBottom w:val="0"/>
      <w:divBdr>
        <w:top w:val="none" w:sz="0" w:space="0" w:color="auto"/>
        <w:left w:val="none" w:sz="0" w:space="0" w:color="auto"/>
        <w:bottom w:val="none" w:sz="0" w:space="0" w:color="auto"/>
        <w:right w:val="none" w:sz="0" w:space="0" w:color="auto"/>
      </w:divBdr>
    </w:div>
    <w:div w:id="1197498079">
      <w:bodyDiv w:val="1"/>
      <w:marLeft w:val="0"/>
      <w:marRight w:val="0"/>
      <w:marTop w:val="0"/>
      <w:marBottom w:val="0"/>
      <w:divBdr>
        <w:top w:val="none" w:sz="0" w:space="0" w:color="auto"/>
        <w:left w:val="none" w:sz="0" w:space="0" w:color="auto"/>
        <w:bottom w:val="none" w:sz="0" w:space="0" w:color="auto"/>
        <w:right w:val="none" w:sz="0" w:space="0" w:color="auto"/>
      </w:divBdr>
    </w:div>
    <w:div w:id="1209294095">
      <w:bodyDiv w:val="1"/>
      <w:marLeft w:val="0"/>
      <w:marRight w:val="0"/>
      <w:marTop w:val="0"/>
      <w:marBottom w:val="0"/>
      <w:divBdr>
        <w:top w:val="none" w:sz="0" w:space="0" w:color="auto"/>
        <w:left w:val="none" w:sz="0" w:space="0" w:color="auto"/>
        <w:bottom w:val="none" w:sz="0" w:space="0" w:color="auto"/>
        <w:right w:val="none" w:sz="0" w:space="0" w:color="auto"/>
      </w:divBdr>
      <w:divsChild>
        <w:div w:id="1987777619">
          <w:marLeft w:val="0"/>
          <w:marRight w:val="0"/>
          <w:marTop w:val="0"/>
          <w:marBottom w:val="0"/>
          <w:divBdr>
            <w:top w:val="none" w:sz="0" w:space="0" w:color="auto"/>
            <w:left w:val="none" w:sz="0" w:space="0" w:color="auto"/>
            <w:bottom w:val="none" w:sz="0" w:space="0" w:color="auto"/>
            <w:right w:val="none" w:sz="0" w:space="0" w:color="auto"/>
          </w:divBdr>
        </w:div>
      </w:divsChild>
    </w:div>
    <w:div w:id="1295915418">
      <w:bodyDiv w:val="1"/>
      <w:marLeft w:val="0"/>
      <w:marRight w:val="0"/>
      <w:marTop w:val="0"/>
      <w:marBottom w:val="0"/>
      <w:divBdr>
        <w:top w:val="none" w:sz="0" w:space="0" w:color="auto"/>
        <w:left w:val="none" w:sz="0" w:space="0" w:color="auto"/>
        <w:bottom w:val="none" w:sz="0" w:space="0" w:color="auto"/>
        <w:right w:val="none" w:sz="0" w:space="0" w:color="auto"/>
      </w:divBdr>
      <w:divsChild>
        <w:div w:id="1302298418">
          <w:marLeft w:val="0"/>
          <w:marRight w:val="0"/>
          <w:marTop w:val="0"/>
          <w:marBottom w:val="0"/>
          <w:divBdr>
            <w:top w:val="none" w:sz="0" w:space="0" w:color="auto"/>
            <w:left w:val="none" w:sz="0" w:space="0" w:color="auto"/>
            <w:bottom w:val="none" w:sz="0" w:space="0" w:color="auto"/>
            <w:right w:val="none" w:sz="0" w:space="0" w:color="auto"/>
          </w:divBdr>
        </w:div>
      </w:divsChild>
    </w:div>
    <w:div w:id="1356075569">
      <w:bodyDiv w:val="1"/>
      <w:marLeft w:val="0"/>
      <w:marRight w:val="0"/>
      <w:marTop w:val="0"/>
      <w:marBottom w:val="0"/>
      <w:divBdr>
        <w:top w:val="none" w:sz="0" w:space="0" w:color="auto"/>
        <w:left w:val="none" w:sz="0" w:space="0" w:color="auto"/>
        <w:bottom w:val="none" w:sz="0" w:space="0" w:color="auto"/>
        <w:right w:val="none" w:sz="0" w:space="0" w:color="auto"/>
      </w:divBdr>
    </w:div>
    <w:div w:id="1386492765">
      <w:bodyDiv w:val="1"/>
      <w:marLeft w:val="0"/>
      <w:marRight w:val="0"/>
      <w:marTop w:val="0"/>
      <w:marBottom w:val="0"/>
      <w:divBdr>
        <w:top w:val="none" w:sz="0" w:space="0" w:color="auto"/>
        <w:left w:val="none" w:sz="0" w:space="0" w:color="auto"/>
        <w:bottom w:val="none" w:sz="0" w:space="0" w:color="auto"/>
        <w:right w:val="none" w:sz="0" w:space="0" w:color="auto"/>
      </w:divBdr>
    </w:div>
    <w:div w:id="1454134914">
      <w:bodyDiv w:val="1"/>
      <w:marLeft w:val="0"/>
      <w:marRight w:val="0"/>
      <w:marTop w:val="0"/>
      <w:marBottom w:val="0"/>
      <w:divBdr>
        <w:top w:val="none" w:sz="0" w:space="0" w:color="auto"/>
        <w:left w:val="none" w:sz="0" w:space="0" w:color="auto"/>
        <w:bottom w:val="none" w:sz="0" w:space="0" w:color="auto"/>
        <w:right w:val="none" w:sz="0" w:space="0" w:color="auto"/>
      </w:divBdr>
    </w:div>
    <w:div w:id="1457216258">
      <w:bodyDiv w:val="1"/>
      <w:marLeft w:val="0"/>
      <w:marRight w:val="0"/>
      <w:marTop w:val="0"/>
      <w:marBottom w:val="0"/>
      <w:divBdr>
        <w:top w:val="none" w:sz="0" w:space="0" w:color="auto"/>
        <w:left w:val="none" w:sz="0" w:space="0" w:color="auto"/>
        <w:bottom w:val="none" w:sz="0" w:space="0" w:color="auto"/>
        <w:right w:val="none" w:sz="0" w:space="0" w:color="auto"/>
      </w:divBdr>
      <w:divsChild>
        <w:div w:id="990790212">
          <w:marLeft w:val="0"/>
          <w:marRight w:val="0"/>
          <w:marTop w:val="0"/>
          <w:marBottom w:val="0"/>
          <w:divBdr>
            <w:top w:val="none" w:sz="0" w:space="0" w:color="auto"/>
            <w:left w:val="none" w:sz="0" w:space="0" w:color="auto"/>
            <w:bottom w:val="none" w:sz="0" w:space="0" w:color="auto"/>
            <w:right w:val="none" w:sz="0" w:space="0" w:color="auto"/>
          </w:divBdr>
        </w:div>
      </w:divsChild>
    </w:div>
    <w:div w:id="1502544808">
      <w:bodyDiv w:val="1"/>
      <w:marLeft w:val="0"/>
      <w:marRight w:val="0"/>
      <w:marTop w:val="0"/>
      <w:marBottom w:val="0"/>
      <w:divBdr>
        <w:top w:val="none" w:sz="0" w:space="0" w:color="auto"/>
        <w:left w:val="none" w:sz="0" w:space="0" w:color="auto"/>
        <w:bottom w:val="none" w:sz="0" w:space="0" w:color="auto"/>
        <w:right w:val="none" w:sz="0" w:space="0" w:color="auto"/>
      </w:divBdr>
    </w:div>
    <w:div w:id="1533954540">
      <w:bodyDiv w:val="1"/>
      <w:marLeft w:val="0"/>
      <w:marRight w:val="0"/>
      <w:marTop w:val="0"/>
      <w:marBottom w:val="0"/>
      <w:divBdr>
        <w:top w:val="none" w:sz="0" w:space="0" w:color="auto"/>
        <w:left w:val="none" w:sz="0" w:space="0" w:color="auto"/>
        <w:bottom w:val="none" w:sz="0" w:space="0" w:color="auto"/>
        <w:right w:val="none" w:sz="0" w:space="0" w:color="auto"/>
      </w:divBdr>
    </w:div>
    <w:div w:id="1555894715">
      <w:bodyDiv w:val="1"/>
      <w:marLeft w:val="0"/>
      <w:marRight w:val="0"/>
      <w:marTop w:val="0"/>
      <w:marBottom w:val="0"/>
      <w:divBdr>
        <w:top w:val="none" w:sz="0" w:space="0" w:color="auto"/>
        <w:left w:val="none" w:sz="0" w:space="0" w:color="auto"/>
        <w:bottom w:val="none" w:sz="0" w:space="0" w:color="auto"/>
        <w:right w:val="none" w:sz="0" w:space="0" w:color="auto"/>
      </w:divBdr>
    </w:div>
    <w:div w:id="1566527201">
      <w:bodyDiv w:val="1"/>
      <w:marLeft w:val="0"/>
      <w:marRight w:val="0"/>
      <w:marTop w:val="0"/>
      <w:marBottom w:val="0"/>
      <w:divBdr>
        <w:top w:val="none" w:sz="0" w:space="0" w:color="auto"/>
        <w:left w:val="none" w:sz="0" w:space="0" w:color="auto"/>
        <w:bottom w:val="none" w:sz="0" w:space="0" w:color="auto"/>
        <w:right w:val="none" w:sz="0" w:space="0" w:color="auto"/>
      </w:divBdr>
      <w:divsChild>
        <w:div w:id="892539557">
          <w:marLeft w:val="0"/>
          <w:marRight w:val="0"/>
          <w:marTop w:val="0"/>
          <w:marBottom w:val="0"/>
          <w:divBdr>
            <w:top w:val="none" w:sz="0" w:space="0" w:color="auto"/>
            <w:left w:val="none" w:sz="0" w:space="0" w:color="auto"/>
            <w:bottom w:val="none" w:sz="0" w:space="0" w:color="auto"/>
            <w:right w:val="none" w:sz="0" w:space="0" w:color="auto"/>
          </w:divBdr>
        </w:div>
      </w:divsChild>
    </w:div>
    <w:div w:id="1573395360">
      <w:bodyDiv w:val="1"/>
      <w:marLeft w:val="0"/>
      <w:marRight w:val="0"/>
      <w:marTop w:val="0"/>
      <w:marBottom w:val="0"/>
      <w:divBdr>
        <w:top w:val="none" w:sz="0" w:space="0" w:color="auto"/>
        <w:left w:val="none" w:sz="0" w:space="0" w:color="auto"/>
        <w:bottom w:val="none" w:sz="0" w:space="0" w:color="auto"/>
        <w:right w:val="none" w:sz="0" w:space="0" w:color="auto"/>
      </w:divBdr>
    </w:div>
    <w:div w:id="1607732219">
      <w:bodyDiv w:val="1"/>
      <w:marLeft w:val="0"/>
      <w:marRight w:val="0"/>
      <w:marTop w:val="0"/>
      <w:marBottom w:val="0"/>
      <w:divBdr>
        <w:top w:val="none" w:sz="0" w:space="0" w:color="auto"/>
        <w:left w:val="none" w:sz="0" w:space="0" w:color="auto"/>
        <w:bottom w:val="none" w:sz="0" w:space="0" w:color="auto"/>
        <w:right w:val="none" w:sz="0" w:space="0" w:color="auto"/>
      </w:divBdr>
    </w:div>
    <w:div w:id="1642995846">
      <w:bodyDiv w:val="1"/>
      <w:marLeft w:val="0"/>
      <w:marRight w:val="0"/>
      <w:marTop w:val="0"/>
      <w:marBottom w:val="0"/>
      <w:divBdr>
        <w:top w:val="none" w:sz="0" w:space="0" w:color="auto"/>
        <w:left w:val="none" w:sz="0" w:space="0" w:color="auto"/>
        <w:bottom w:val="none" w:sz="0" w:space="0" w:color="auto"/>
        <w:right w:val="none" w:sz="0" w:space="0" w:color="auto"/>
      </w:divBdr>
    </w:div>
    <w:div w:id="1761021350">
      <w:bodyDiv w:val="1"/>
      <w:marLeft w:val="0"/>
      <w:marRight w:val="0"/>
      <w:marTop w:val="0"/>
      <w:marBottom w:val="0"/>
      <w:divBdr>
        <w:top w:val="none" w:sz="0" w:space="0" w:color="auto"/>
        <w:left w:val="none" w:sz="0" w:space="0" w:color="auto"/>
        <w:bottom w:val="none" w:sz="0" w:space="0" w:color="auto"/>
        <w:right w:val="none" w:sz="0" w:space="0" w:color="auto"/>
      </w:divBdr>
    </w:div>
    <w:div w:id="1782451984">
      <w:bodyDiv w:val="1"/>
      <w:marLeft w:val="0"/>
      <w:marRight w:val="0"/>
      <w:marTop w:val="0"/>
      <w:marBottom w:val="0"/>
      <w:divBdr>
        <w:top w:val="none" w:sz="0" w:space="0" w:color="auto"/>
        <w:left w:val="none" w:sz="0" w:space="0" w:color="auto"/>
        <w:bottom w:val="none" w:sz="0" w:space="0" w:color="auto"/>
        <w:right w:val="none" w:sz="0" w:space="0" w:color="auto"/>
      </w:divBdr>
    </w:div>
    <w:div w:id="1847592151">
      <w:bodyDiv w:val="1"/>
      <w:marLeft w:val="0"/>
      <w:marRight w:val="0"/>
      <w:marTop w:val="0"/>
      <w:marBottom w:val="0"/>
      <w:divBdr>
        <w:top w:val="none" w:sz="0" w:space="0" w:color="auto"/>
        <w:left w:val="none" w:sz="0" w:space="0" w:color="auto"/>
        <w:bottom w:val="none" w:sz="0" w:space="0" w:color="auto"/>
        <w:right w:val="none" w:sz="0" w:space="0" w:color="auto"/>
      </w:divBdr>
    </w:div>
    <w:div w:id="1849826496">
      <w:bodyDiv w:val="1"/>
      <w:marLeft w:val="0"/>
      <w:marRight w:val="0"/>
      <w:marTop w:val="0"/>
      <w:marBottom w:val="0"/>
      <w:divBdr>
        <w:top w:val="none" w:sz="0" w:space="0" w:color="auto"/>
        <w:left w:val="none" w:sz="0" w:space="0" w:color="auto"/>
        <w:bottom w:val="none" w:sz="0" w:space="0" w:color="auto"/>
        <w:right w:val="none" w:sz="0" w:space="0" w:color="auto"/>
      </w:divBdr>
    </w:div>
    <w:div w:id="1923297296">
      <w:bodyDiv w:val="1"/>
      <w:marLeft w:val="0"/>
      <w:marRight w:val="0"/>
      <w:marTop w:val="0"/>
      <w:marBottom w:val="0"/>
      <w:divBdr>
        <w:top w:val="none" w:sz="0" w:space="0" w:color="auto"/>
        <w:left w:val="none" w:sz="0" w:space="0" w:color="auto"/>
        <w:bottom w:val="none" w:sz="0" w:space="0" w:color="auto"/>
        <w:right w:val="none" w:sz="0" w:space="0" w:color="auto"/>
      </w:divBdr>
    </w:div>
    <w:div w:id="1944919947">
      <w:bodyDiv w:val="1"/>
      <w:marLeft w:val="0"/>
      <w:marRight w:val="0"/>
      <w:marTop w:val="0"/>
      <w:marBottom w:val="0"/>
      <w:divBdr>
        <w:top w:val="none" w:sz="0" w:space="0" w:color="auto"/>
        <w:left w:val="none" w:sz="0" w:space="0" w:color="auto"/>
        <w:bottom w:val="none" w:sz="0" w:space="0" w:color="auto"/>
        <w:right w:val="none" w:sz="0" w:space="0" w:color="auto"/>
      </w:divBdr>
      <w:divsChild>
        <w:div w:id="526986139">
          <w:marLeft w:val="0"/>
          <w:marRight w:val="0"/>
          <w:marTop w:val="0"/>
          <w:marBottom w:val="0"/>
          <w:divBdr>
            <w:top w:val="none" w:sz="0" w:space="0" w:color="auto"/>
            <w:left w:val="none" w:sz="0" w:space="0" w:color="auto"/>
            <w:bottom w:val="none" w:sz="0" w:space="0" w:color="auto"/>
            <w:right w:val="none" w:sz="0" w:space="0" w:color="auto"/>
          </w:divBdr>
        </w:div>
      </w:divsChild>
    </w:div>
    <w:div w:id="2042243602">
      <w:bodyDiv w:val="1"/>
      <w:marLeft w:val="0"/>
      <w:marRight w:val="0"/>
      <w:marTop w:val="0"/>
      <w:marBottom w:val="0"/>
      <w:divBdr>
        <w:top w:val="none" w:sz="0" w:space="0" w:color="auto"/>
        <w:left w:val="none" w:sz="0" w:space="0" w:color="auto"/>
        <w:bottom w:val="none" w:sz="0" w:space="0" w:color="auto"/>
        <w:right w:val="none" w:sz="0" w:space="0" w:color="auto"/>
      </w:divBdr>
    </w:div>
    <w:div w:id="2053576970">
      <w:bodyDiv w:val="1"/>
      <w:marLeft w:val="0"/>
      <w:marRight w:val="0"/>
      <w:marTop w:val="0"/>
      <w:marBottom w:val="0"/>
      <w:divBdr>
        <w:top w:val="none" w:sz="0" w:space="0" w:color="auto"/>
        <w:left w:val="none" w:sz="0" w:space="0" w:color="auto"/>
        <w:bottom w:val="none" w:sz="0" w:space="0" w:color="auto"/>
        <w:right w:val="none" w:sz="0" w:space="0" w:color="auto"/>
      </w:divBdr>
      <w:divsChild>
        <w:div w:id="222524524">
          <w:marLeft w:val="0"/>
          <w:marRight w:val="0"/>
          <w:marTop w:val="0"/>
          <w:marBottom w:val="0"/>
          <w:divBdr>
            <w:top w:val="none" w:sz="0" w:space="0" w:color="auto"/>
            <w:left w:val="none" w:sz="0" w:space="0" w:color="auto"/>
            <w:bottom w:val="none" w:sz="0" w:space="0" w:color="auto"/>
            <w:right w:val="none" w:sz="0" w:space="0" w:color="auto"/>
          </w:divBdr>
        </w:div>
      </w:divsChild>
    </w:div>
    <w:div w:id="21318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82DE2-3D7A-457B-97EC-FD54D92B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9</Pages>
  <Words>598</Words>
  <Characters>3412</Characters>
  <Application>Microsoft Office Word</Application>
  <DocSecurity>0</DocSecurity>
  <Lines>28</Lines>
  <Paragraphs>8</Paragraphs>
  <ScaleCrop>false</ScaleCrop>
  <Company>佰思杰科技</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项目实施方案</dc:title>
  <dc:creator>CYF</dc:creator>
  <cp:lastModifiedBy>cxh</cp:lastModifiedBy>
  <cp:revision>187</cp:revision>
  <dcterms:created xsi:type="dcterms:W3CDTF">2017-11-27T05:52:00Z</dcterms:created>
  <dcterms:modified xsi:type="dcterms:W3CDTF">2017-12-06T05:56:00Z</dcterms:modified>
</cp:coreProperties>
</file>